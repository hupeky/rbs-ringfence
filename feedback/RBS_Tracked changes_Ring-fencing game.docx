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D23" w:rsidRDefault="00427D23" w:rsidP="00427D23">
      <w:r>
        <w:t>'Hey there… can you help?',</w:t>
      </w:r>
    </w:p>
    <w:p w:rsidR="00427D23" w:rsidRDefault="00427D23" w:rsidP="00427D23">
      <w:r>
        <w:t xml:space="preserve">'I’m Ringo, guardian of the ring-fence. I’m travelling to planet </w:t>
      </w:r>
      <w:proofErr w:type="spellStart"/>
      <w:proofErr w:type="gramStart"/>
      <w:r>
        <w:t>Robos</w:t>
      </w:r>
      <w:proofErr w:type="spellEnd"/>
      <w:proofErr w:type="gramEnd"/>
      <w:r>
        <w:t xml:space="preserve"> but I’ve lost all my belongings on the way. Can you help me find them and complete my mission?',</w:t>
      </w:r>
    </w:p>
    <w:p w:rsidR="00427D23" w:rsidRDefault="00427D23" w:rsidP="00427D23">
      <w:r>
        <w:t>'Get Started',</w:t>
      </w:r>
    </w:p>
    <w:p w:rsidR="00482A47" w:rsidRDefault="00482A47" w:rsidP="00427D23">
      <w:r>
        <w:t>‘Which area do you work in?’</w:t>
      </w:r>
    </w:p>
    <w:p w:rsidR="00427D23" w:rsidRDefault="00427D23" w:rsidP="00427D23">
      <w:r>
        <w:t>'Almost forgot, what should I call you?',</w:t>
      </w:r>
    </w:p>
    <w:p w:rsidR="00427D23" w:rsidRDefault="00427D23" w:rsidP="00427D23">
      <w:r>
        <w:t>'Continue'</w:t>
      </w:r>
    </w:p>
    <w:p w:rsidR="00427D23" w:rsidRDefault="00427D23" w:rsidP="00427D23">
      <w:r>
        <w:t>Glad you’re willing to help</w:t>
      </w:r>
      <w:del w:id="0" w:author="Kat Anastasiou" w:date="2018-07-02T15:25:00Z">
        <w:r w:rsidR="00296DCB" w:rsidDel="00296DCB">
          <w:delText xml:space="preserve"> </w:delText>
        </w:r>
      </w:del>
      <w:r>
        <w:t>, ready to start the mission?</w:t>
      </w:r>
    </w:p>
    <w:p w:rsidR="00427D23" w:rsidRDefault="00427D23" w:rsidP="00427D23">
      <w:r>
        <w:t>'Select start to begin',</w:t>
      </w:r>
    </w:p>
    <w:p w:rsidR="00427D23" w:rsidRDefault="00427D23" w:rsidP="00427D23">
      <w:r>
        <w:t>'Start',</w:t>
      </w:r>
    </w:p>
    <w:p w:rsidR="00427D23" w:rsidRDefault="00427D23" w:rsidP="00427D23">
      <w:r>
        <w:t>'Mission</w:t>
      </w:r>
      <w:ins w:id="1" w:author="Kat Anastasiou" w:date="2018-07-02T15:25:00Z">
        <w:r w:rsidR="00296DCB">
          <w:t xml:space="preserve"> </w:t>
        </w:r>
      </w:ins>
      <w:r>
        <w:t>Complete</w:t>
      </w:r>
      <w:r w:rsidR="00482A47">
        <w:t xml:space="preserve"> </w:t>
      </w:r>
      <w:r>
        <w:t>14%'</w:t>
      </w:r>
    </w:p>
    <w:p w:rsidR="00482A47" w:rsidRDefault="00482A47" w:rsidP="00427D23"/>
    <w:p w:rsidR="00427D23" w:rsidRDefault="00482A47" w:rsidP="00427D23">
      <w:r>
        <w:t>‘</w:t>
      </w:r>
      <w:r w:rsidR="00427D23">
        <w:t>What is ring-fencing intended to do?',</w:t>
      </w:r>
    </w:p>
    <w:p w:rsidR="00427D23" w:rsidRDefault="00427D23" w:rsidP="00427D23">
      <w:r>
        <w:t>'</w:t>
      </w:r>
      <w:ins w:id="2" w:author="Kat Anastasiou" w:date="2018-07-02T15:25:00Z">
        <w:r w:rsidR="00296DCB">
          <w:t>C</w:t>
        </w:r>
      </w:ins>
      <w:del w:id="3" w:author="Kat Anastasiou" w:date="2018-07-02T15:25:00Z">
        <w:r w:rsidDel="00296DCB">
          <w:delText>c</w:delText>
        </w:r>
      </w:del>
      <w:r>
        <w:t>lick all that you think apply:',</w:t>
      </w:r>
    </w:p>
    <w:p w:rsidR="00427D23" w:rsidRDefault="00427D23" w:rsidP="00427D23">
      <w:r>
        <w:t>'Separate everyday banking services from investment banking services'</w:t>
      </w:r>
    </w:p>
    <w:p w:rsidR="00427D23" w:rsidRDefault="00427D23" w:rsidP="00427D23">
      <w:r>
        <w:t>'Support the UK Government</w:t>
      </w:r>
      <w:del w:id="4" w:author="Kat Anastasiou" w:date="2018-07-02T15:25:00Z">
        <w:r w:rsidDel="00296DCB">
          <w:delText>\</w:delText>
        </w:r>
      </w:del>
      <w:r>
        <w:t>'s response to the financial crisis'</w:t>
      </w:r>
    </w:p>
    <w:p w:rsidR="00427D23" w:rsidRDefault="00427D23" w:rsidP="00427D23">
      <w:r>
        <w:t>'It's intended to help strengthen the UK financial system'</w:t>
      </w:r>
    </w:p>
    <w:p w:rsidR="00427D23" w:rsidRDefault="00427D23" w:rsidP="00427D23">
      <w:r>
        <w:t>'It's intended to help protect the UK economy'</w:t>
      </w:r>
    </w:p>
    <w:p w:rsidR="00427D23" w:rsidRDefault="00427D23" w:rsidP="00427D23">
      <w:r>
        <w:t>'It's intended to help reduce the risk to one part of the bank from failure in another',</w:t>
      </w:r>
    </w:p>
    <w:p w:rsidR="00427D23" w:rsidRDefault="00427D23" w:rsidP="00427D23">
      <w:r>
        <w:t>'Continue',</w:t>
      </w:r>
    </w:p>
    <w:p w:rsidR="00427D23" w:rsidRDefault="00427D23" w:rsidP="00427D23">
      <w:r>
        <w:t>'Not quite right!',</w:t>
      </w:r>
    </w:p>
    <w:p w:rsidR="00427D23" w:rsidRDefault="00427D23" w:rsidP="00427D23">
      <w:r>
        <w:t>'Correct!',</w:t>
      </w:r>
    </w:p>
    <w:p w:rsidR="00427D23" w:rsidRDefault="00427D23" w:rsidP="00427D23">
      <w:r>
        <w:t>'They all apply',</w:t>
      </w:r>
    </w:p>
    <w:p w:rsidR="00427D23" w:rsidRDefault="00427D23" w:rsidP="00427D23">
      <w:r>
        <w:t>'Continue',</w:t>
      </w:r>
    </w:p>
    <w:p w:rsidR="00427D23" w:rsidRDefault="00427D23" w:rsidP="00427D23">
      <w:r>
        <w:t>'More info',</w:t>
      </w:r>
    </w:p>
    <w:p w:rsidR="00427D23" w:rsidRDefault="00427D23" w:rsidP="00427D23">
      <w:r>
        <w:t>'Ring-fencing legislation means that we must make changes to the way our group is structured and how we operate when working with and providing services to customers. The basic rules are that retail banking services are inside the ring-fence and investment banking services are outside the ring-fence. Some activities, notably banking for larger companies, may be on either side.',</w:t>
      </w:r>
    </w:p>
    <w:p w:rsidR="00427D23" w:rsidRDefault="00427D23" w:rsidP="00427D23">
      <w:r>
        <w:t>'Continue',</w:t>
      </w:r>
    </w:p>
    <w:p w:rsidR="00427D23" w:rsidRDefault="00427D23" w:rsidP="00427D23">
      <w:r>
        <w:t>'Brilliant, you've found my suit',</w:t>
      </w:r>
    </w:p>
    <w:p w:rsidR="00427D23" w:rsidRDefault="00427D23" w:rsidP="00427D23">
      <w:r>
        <w:t>'Next Question',</w:t>
      </w:r>
    </w:p>
    <w:p w:rsidR="00427D23" w:rsidRDefault="00427D23" w:rsidP="00427D23">
      <w:r>
        <w:t>'When does ring-fencing come into effect?',</w:t>
      </w:r>
    </w:p>
    <w:p w:rsidR="00427D23" w:rsidRDefault="00427D23" w:rsidP="00427D23">
      <w:r>
        <w:t>'Select the date you think is correct, then confirm:',</w:t>
      </w:r>
    </w:p>
    <w:p w:rsidR="00427D23" w:rsidRDefault="00427D23" w:rsidP="00427D23">
      <w:r>
        <w:t>'24th December 2018',</w:t>
      </w:r>
    </w:p>
    <w:p w:rsidR="00427D23" w:rsidRDefault="00427D23" w:rsidP="00427D23">
      <w:r>
        <w:t>'1st January 2019',</w:t>
      </w:r>
    </w:p>
    <w:p w:rsidR="00427D23" w:rsidRDefault="00427D23" w:rsidP="00427D23">
      <w:r>
        <w:lastRenderedPageBreak/>
        <w:t>'31st August 2021',</w:t>
      </w:r>
    </w:p>
    <w:p w:rsidR="00427D23" w:rsidRDefault="00427D23" w:rsidP="00427D23">
      <w:r>
        <w:t>'5th March 2023',</w:t>
      </w:r>
    </w:p>
    <w:p w:rsidR="00427D23" w:rsidRDefault="00427D23" w:rsidP="00427D23">
      <w:r>
        <w:t>'7th September 2024'</w:t>
      </w:r>
    </w:p>
    <w:p w:rsidR="00427D23" w:rsidRDefault="00427D23" w:rsidP="00427D23">
      <w:r>
        <w:t>'Continue',</w:t>
      </w:r>
    </w:p>
    <w:p w:rsidR="00427D23" w:rsidRDefault="00427D23" w:rsidP="00427D23">
      <w:r>
        <w:t>'Not quite right!',</w:t>
      </w:r>
    </w:p>
    <w:p w:rsidR="00427D23" w:rsidRDefault="00427D23" w:rsidP="00427D23">
      <w:r>
        <w:t>'Correct!',</w:t>
      </w:r>
    </w:p>
    <w:p w:rsidR="00427D23" w:rsidRDefault="00427D23" w:rsidP="00427D23">
      <w:r>
        <w:t>'1st January 2019',</w:t>
      </w:r>
    </w:p>
    <w:p w:rsidR="00427D23" w:rsidRDefault="00427D23" w:rsidP="00427D23">
      <w:r>
        <w:t>'Continue',</w:t>
      </w:r>
    </w:p>
    <w:p w:rsidR="00427D23" w:rsidRDefault="00427D23" w:rsidP="00427D23">
      <w:r>
        <w:t>'I love my new hair',</w:t>
      </w:r>
    </w:p>
    <w:p w:rsidR="00427D23" w:rsidRDefault="00427D23" w:rsidP="00427D23">
      <w:r>
        <w:t>'I totally rock this look!',</w:t>
      </w:r>
    </w:p>
    <w:p w:rsidR="00427D23" w:rsidRDefault="00427D23" w:rsidP="00427D23">
      <w:r>
        <w:t>'Continue',</w:t>
      </w:r>
    </w:p>
    <w:p w:rsidR="00427D23" w:rsidRDefault="00427D23" w:rsidP="00427D23">
      <w:r>
        <w:t>'Mission</w:t>
      </w:r>
      <w:r w:rsidR="00307442">
        <w:t xml:space="preserve"> </w:t>
      </w:r>
      <w:r>
        <w:t>Complete</w:t>
      </w:r>
      <w:r w:rsidR="00307442">
        <w:t xml:space="preserve"> </w:t>
      </w:r>
      <w:r>
        <w:t>30%'</w:t>
      </w:r>
    </w:p>
    <w:p w:rsidR="00427D23" w:rsidRDefault="00427D23" w:rsidP="00427D23">
      <w:r>
        <w:t>'How many licensed banks will be inside the ring-fence once it's in place?',</w:t>
      </w:r>
    </w:p>
    <w:p w:rsidR="00427D23" w:rsidRDefault="00427D23" w:rsidP="00427D23">
      <w:r>
        <w:t>'Click the number of planets you think the number is:',</w:t>
      </w:r>
    </w:p>
    <w:p w:rsidR="00427D23" w:rsidRDefault="00427D23" w:rsidP="00427D23">
      <w:r>
        <w:t>'Confirm?',</w:t>
      </w:r>
    </w:p>
    <w:p w:rsidR="00427D23" w:rsidRDefault="00427D23" w:rsidP="00427D23">
      <w:r>
        <w:t>'Not quite right!',</w:t>
      </w:r>
    </w:p>
    <w:p w:rsidR="00427D23" w:rsidRDefault="00427D23" w:rsidP="00427D23">
      <w:r>
        <w:t>'Correct!',</w:t>
      </w:r>
    </w:p>
    <w:p w:rsidR="00427D23" w:rsidRDefault="00427D23" w:rsidP="00427D23">
      <w:r>
        <w:t>'There will be 5 licensed banks within the ring-fence, with the most employees sitting within NatWest Bank Plc</w:t>
      </w:r>
      <w:del w:id="5" w:author="Kat Anastasiou" w:date="2018-07-02T15:54:00Z">
        <w:r w:rsidDel="00412A87">
          <w:delText>.</w:delText>
        </w:r>
      </w:del>
      <w:bookmarkStart w:id="6" w:name="_GoBack"/>
      <w:bookmarkEnd w:id="6"/>
      <w:r>
        <w:t>',</w:t>
      </w:r>
    </w:p>
    <w:p w:rsidR="00427D23" w:rsidRDefault="00427D23" w:rsidP="00427D23">
      <w:r>
        <w:t>'Continue',</w:t>
      </w:r>
    </w:p>
    <w:p w:rsidR="00427D23" w:rsidRDefault="00427D23" w:rsidP="00427D23">
      <w:r>
        <w:t>'More info',</w:t>
      </w:r>
    </w:p>
    <w:p w:rsidR="00427D23" w:rsidRDefault="00427D23" w:rsidP="00427D23">
      <w:r>
        <w:t>'There will be 5 licensed banks within the ring-fence, with the most employees sitting within NatWest Bank Plc.',</w:t>
      </w:r>
    </w:p>
    <w:p w:rsidR="00427D23" w:rsidRDefault="00427D23" w:rsidP="00427D23">
      <w:r>
        <w:t>'Next Question',</w:t>
      </w:r>
    </w:p>
    <w:p w:rsidR="00427D23" w:rsidRDefault="00427D23" w:rsidP="00427D23">
      <w:r>
        <w:t>'Info',</w:t>
      </w:r>
    </w:p>
    <w:p w:rsidR="00427D23" w:rsidRDefault="00427D23" w:rsidP="00427D23">
      <w:r>
        <w:t>'Go',</w:t>
      </w:r>
    </w:p>
    <w:p w:rsidR="00427D23" w:rsidRDefault="00427D23" w:rsidP="00427D23">
      <w:r>
        <w:t>'Bonus round',</w:t>
      </w:r>
    </w:p>
    <w:p w:rsidR="00427D23" w:rsidRDefault="00427D23" w:rsidP="00427D23">
      <w:r>
        <w:t>'This is exciting, you can help me unlock one of my treasured items, let</w:t>
      </w:r>
      <w:ins w:id="7" w:author="Kat Anastasiou" w:date="2018-07-02T15:26:00Z">
        <w:r w:rsidR="007A257E">
          <w:t>’</w:t>
        </w:r>
      </w:ins>
      <w:r>
        <w:t>s go. We have 15 seconds',</w:t>
      </w:r>
    </w:p>
    <w:p w:rsidR="00427D23" w:rsidRDefault="00427D23" w:rsidP="00427D23">
      <w:r>
        <w:t>'Can you list all 5 banks INSIDE the ring-fence?',</w:t>
      </w:r>
    </w:p>
    <w:p w:rsidR="00427D23" w:rsidRDefault="00427D23" w:rsidP="00427D23">
      <w:r>
        <w:t xml:space="preserve">'RBS', </w:t>
      </w:r>
    </w:p>
    <w:p w:rsidR="00305303" w:rsidRDefault="00427D23" w:rsidP="00427D23">
      <w:r>
        <w:t xml:space="preserve">'Adam &amp; Company',                </w:t>
      </w:r>
    </w:p>
    <w:p w:rsidR="00427D23" w:rsidRDefault="00427D23" w:rsidP="00427D23">
      <w:r>
        <w:t xml:space="preserve">'Child &amp; Company', </w:t>
      </w:r>
    </w:p>
    <w:p w:rsidR="00427D23" w:rsidRDefault="00427D23" w:rsidP="00427D23">
      <w:r>
        <w:t xml:space="preserve">'Ulster Bank Ireland', </w:t>
      </w:r>
    </w:p>
    <w:p w:rsidR="00427D23" w:rsidRDefault="00427D23" w:rsidP="00427D23">
      <w:r>
        <w:t>'</w:t>
      </w:r>
      <w:proofErr w:type="spellStart"/>
      <w:r>
        <w:t>Natwest</w:t>
      </w:r>
      <w:proofErr w:type="spellEnd"/>
      <w:r>
        <w:t xml:space="preserve">', </w:t>
      </w:r>
    </w:p>
    <w:p w:rsidR="00427D23" w:rsidRDefault="00427D23" w:rsidP="00427D23"/>
    <w:p w:rsidR="00427D23" w:rsidRDefault="00427D23" w:rsidP="00427D23"/>
    <w:p w:rsidR="00427D23" w:rsidRDefault="00427D23" w:rsidP="00427D23">
      <w:r>
        <w:lastRenderedPageBreak/>
        <w:t xml:space="preserve">'Isle of Man Bank', </w:t>
      </w:r>
    </w:p>
    <w:p w:rsidR="00427D23" w:rsidRDefault="00427D23" w:rsidP="00427D23">
      <w:r>
        <w:t xml:space="preserve">'Coutts', </w:t>
      </w:r>
    </w:p>
    <w:p w:rsidR="00427D23" w:rsidRDefault="00427D23" w:rsidP="00427D23">
      <w:r>
        <w:t>'Holts',</w:t>
      </w:r>
    </w:p>
    <w:p w:rsidR="00427D23" w:rsidRDefault="00427D23" w:rsidP="00427D23">
      <w:r>
        <w:t>'Lombard',</w:t>
      </w:r>
    </w:p>
    <w:p w:rsidR="00427D23" w:rsidRDefault="00427D23" w:rsidP="00427D23">
      <w:r>
        <w:t xml:space="preserve">'Ulster Bank', </w:t>
      </w:r>
    </w:p>
    <w:p w:rsidR="00427D23" w:rsidRDefault="00427D23" w:rsidP="00427D23">
      <w:r>
        <w:t>'Am I right?'</w:t>
      </w:r>
      <w:del w:id="8" w:author="Kat Anastasiou" w:date="2018-07-02T15:26:00Z">
        <w:r w:rsidDel="007A257E">
          <w:delText>,</w:delText>
        </w:r>
      </w:del>
    </w:p>
    <w:p w:rsidR="00427D23" w:rsidRDefault="00427D23" w:rsidP="00427D23">
      <w:r>
        <w:t>'Not quite right on that one',</w:t>
      </w:r>
    </w:p>
    <w:p w:rsidR="00427D23" w:rsidRDefault="00427D23" w:rsidP="00427D23">
      <w:r>
        <w:t>'Yes</w:t>
      </w:r>
      <w:ins w:id="9" w:author="Kat Anastasiou" w:date="2018-07-02T15:26:00Z">
        <w:r w:rsidR="007A257E">
          <w:t>,</w:t>
        </w:r>
      </w:ins>
      <w:r>
        <w:t xml:space="preserve"> that's right!',</w:t>
      </w:r>
    </w:p>
    <w:p w:rsidR="00427D23" w:rsidRDefault="00427D23" w:rsidP="00427D23">
      <w:r>
        <w:t>'These are the 5 banks inside the ring-fence',</w:t>
      </w:r>
    </w:p>
    <w:p w:rsidR="00427D23" w:rsidRDefault="00427D23" w:rsidP="00427D23">
      <w:r>
        <w:t>'More Info',</w:t>
      </w:r>
    </w:p>
    <w:p w:rsidR="00427D23" w:rsidRDefault="00427D23" w:rsidP="00427D23">
      <w:r>
        <w:t>'More info',</w:t>
      </w:r>
    </w:p>
    <w:p w:rsidR="00305303" w:rsidRDefault="00427D23" w:rsidP="00427D23">
      <w:r>
        <w:t>The banks inside the ring-fence are: The Royal Bank of Scotland plc, National Westminster Bank Plc, Ulster Bank Ireland DAC, Ulster Bank Limited, Coutts and Company</w:t>
      </w:r>
      <w:ins w:id="10" w:author="Kat Anastasiou" w:date="2018-07-02T15:26:00Z">
        <w:r w:rsidR="007A257E">
          <w:t>.</w:t>
        </w:r>
      </w:ins>
    </w:p>
    <w:p w:rsidR="00427D23" w:rsidRDefault="00427D23" w:rsidP="00427D23">
      <w:r>
        <w:t xml:space="preserve">Did you know: Adam and Company are not a licensed bank but are in fact a brand? You can find more information on this on the intranet. </w:t>
      </w:r>
    </w:p>
    <w:p w:rsidR="00427D23" w:rsidRDefault="00427D23" w:rsidP="00427D23">
      <w:r>
        <w:t>'Continue',</w:t>
      </w:r>
    </w:p>
    <w:p w:rsidR="00427D23" w:rsidRDefault="00427D23" w:rsidP="00427D23">
      <w:r>
        <w:t>'Sorry, you didn</w:t>
      </w:r>
      <w:ins w:id="11" w:author="Kat Anastasiou" w:date="2018-07-02T15:26:00Z">
        <w:r w:rsidR="007A257E">
          <w:t>’</w:t>
        </w:r>
      </w:ins>
      <w:r>
        <w:t>t unlock my headwear',</w:t>
      </w:r>
    </w:p>
    <w:p w:rsidR="00427D23" w:rsidRDefault="00427D23" w:rsidP="00427D23">
      <w:r>
        <w:t>'Hey, you've unlocked my headwear',</w:t>
      </w:r>
    </w:p>
    <w:p w:rsidR="00427D23" w:rsidRDefault="00427D23" w:rsidP="00427D23">
      <w:r>
        <w:t>'Continue',</w:t>
      </w:r>
    </w:p>
    <w:p w:rsidR="00427D23" w:rsidRDefault="00427D23" w:rsidP="00427D23">
      <w:r>
        <w:t>'Info',</w:t>
      </w:r>
    </w:p>
    <w:p w:rsidR="00427D23" w:rsidRDefault="00427D23" w:rsidP="00427D23">
      <w:r>
        <w:t>'Next Question',</w:t>
      </w:r>
    </w:p>
    <w:p w:rsidR="00427D23" w:rsidRDefault="00427D23" w:rsidP="00427D23">
      <w:r>
        <w:t>'Oh wow, this looks great on me!',</w:t>
      </w:r>
    </w:p>
    <w:p w:rsidR="00427D23" w:rsidRDefault="00427D23" w:rsidP="00427D23">
      <w:r>
        <w:t>'Ah, never</w:t>
      </w:r>
      <w:ins w:id="12" w:author="Kat Anastasiou" w:date="2018-07-02T15:27:00Z">
        <w:r w:rsidR="007A257E">
          <w:t xml:space="preserve"> </w:t>
        </w:r>
      </w:ins>
      <w:r>
        <w:t>mind, let</w:t>
      </w:r>
      <w:ins w:id="13" w:author="Kat Anastasiou" w:date="2018-07-02T15:27:00Z">
        <w:r w:rsidR="007A257E">
          <w:t>’</w:t>
        </w:r>
      </w:ins>
      <w:del w:id="14" w:author="Kat Anastasiou" w:date="2018-07-02T15:27:00Z">
        <w:r w:rsidDel="007A257E">
          <w:delText>'</w:delText>
        </w:r>
      </w:del>
      <w:r>
        <w:t xml:space="preserve">s </w:t>
      </w:r>
      <w:del w:id="15" w:author="Kat Anastasiou" w:date="2018-07-02T15:53:00Z">
        <w:r w:rsidDel="00412A87">
          <w:delText xml:space="preserve">go </w:delText>
        </w:r>
      </w:del>
      <w:ins w:id="16" w:author="Kat Anastasiou" w:date="2018-07-02T15:53:00Z">
        <w:r w:rsidR="00412A87">
          <w:t>try</w:t>
        </w:r>
        <w:r w:rsidR="00412A87">
          <w:t xml:space="preserve"> </w:t>
        </w:r>
      </w:ins>
      <w:r>
        <w:t>for the next thing.',</w:t>
      </w:r>
    </w:p>
    <w:p w:rsidR="00427D23" w:rsidRDefault="00427D23" w:rsidP="00427D23">
      <w:r>
        <w:t xml:space="preserve">'If you think </w:t>
      </w:r>
      <w:del w:id="17" w:author="Kat Anastasiou" w:date="2018-07-02T15:27:00Z">
        <w:r w:rsidDel="007A257E">
          <w:delText xml:space="preserve">sit </w:delText>
        </w:r>
      </w:del>
      <w:r>
        <w:t xml:space="preserve">a </w:t>
      </w:r>
      <w:del w:id="18" w:author="Kat Anastasiou" w:date="2018-07-02T15:27:00Z">
        <w:r w:rsidDel="007A257E">
          <w:delText xml:space="preserve">bank </w:delText>
        </w:r>
      </w:del>
      <w:ins w:id="19" w:author="Kat Anastasiou" w:date="2018-07-02T15:27:00Z">
        <w:r w:rsidR="007A257E">
          <w:t xml:space="preserve">brand </w:t>
        </w:r>
      </w:ins>
      <w:r>
        <w:t>sits inside the ring</w:t>
      </w:r>
      <w:ins w:id="20" w:author="Kat Anastasiou" w:date="2018-07-02T15:27:00Z">
        <w:r w:rsidR="007A257E">
          <w:t>-</w:t>
        </w:r>
      </w:ins>
      <w:del w:id="21" w:author="Kat Anastasiou" w:date="2018-07-02T15:27:00Z">
        <w:r w:rsidDel="007A257E">
          <w:delText xml:space="preserve"> </w:delText>
        </w:r>
      </w:del>
      <w:r>
        <w:t xml:space="preserve">fence, drag up on your screen, and if you think a </w:t>
      </w:r>
      <w:del w:id="22" w:author="Kat Anastasiou" w:date="2018-07-02T15:27:00Z">
        <w:r w:rsidDel="007A257E">
          <w:delText xml:space="preserve">bank </w:delText>
        </w:r>
      </w:del>
      <w:ins w:id="23" w:author="Kat Anastasiou" w:date="2018-07-02T15:27:00Z">
        <w:r w:rsidR="007A257E">
          <w:t xml:space="preserve">brand </w:t>
        </w:r>
      </w:ins>
      <w:r>
        <w:t>sits outside the ring</w:t>
      </w:r>
      <w:ins w:id="24" w:author="Kat Anastasiou" w:date="2018-07-02T15:27:00Z">
        <w:r w:rsidR="007A257E">
          <w:t>-</w:t>
        </w:r>
      </w:ins>
      <w:del w:id="25" w:author="Kat Anastasiou" w:date="2018-07-02T15:27:00Z">
        <w:r w:rsidDel="007A257E">
          <w:delText xml:space="preserve"> </w:delText>
        </w:r>
      </w:del>
      <w:r>
        <w:t>fence, drag down</w:t>
      </w:r>
      <w:del w:id="26" w:author="Kat Anastasiou" w:date="2018-07-02T15:53:00Z">
        <w:r w:rsidDel="00412A87">
          <w:delText>.</w:delText>
        </w:r>
      </w:del>
      <w:r>
        <w:t>'</w:t>
      </w:r>
    </w:p>
    <w:p w:rsidR="00427D23" w:rsidRDefault="00427D23" w:rsidP="00427D23">
      <w:r>
        <w:t>'Continue',</w:t>
      </w:r>
    </w:p>
    <w:p w:rsidR="00427D23" w:rsidRDefault="00427D23" w:rsidP="00427D23">
      <w:r>
        <w:t>'Drag',</w:t>
      </w:r>
    </w:p>
    <w:p w:rsidR="00427D23" w:rsidRDefault="00427D23" w:rsidP="00427D23">
      <w:r>
        <w:t xml:space="preserve">'This is inside', </w:t>
      </w:r>
    </w:p>
    <w:p w:rsidR="00305303" w:rsidRDefault="00427D23" w:rsidP="00427D23">
      <w:r>
        <w:t>'RBS plc',</w:t>
      </w:r>
    </w:p>
    <w:p w:rsidR="00305303" w:rsidRDefault="00427D23" w:rsidP="00427D23">
      <w:r>
        <w:t>'NatWest Bank Plc',</w:t>
      </w:r>
    </w:p>
    <w:p w:rsidR="00427D23" w:rsidRDefault="00427D23" w:rsidP="00427D23">
      <w:r>
        <w:t>'Ulster Bank'</w:t>
      </w:r>
    </w:p>
    <w:p w:rsidR="00427D23" w:rsidRDefault="00427D23" w:rsidP="00427D23">
      <w:r>
        <w:t>'This is outside',</w:t>
      </w:r>
    </w:p>
    <w:p w:rsidR="00427D23" w:rsidRDefault="00427D23" w:rsidP="00427D23">
      <w:r>
        <w:t>'NatWest Markets',</w:t>
      </w:r>
    </w:p>
    <w:p w:rsidR="00427D23" w:rsidRDefault="00427D23" w:rsidP="00427D23">
      <w:r>
        <w:t>'RBS International',</w:t>
      </w:r>
    </w:p>
    <w:p w:rsidR="00427D23" w:rsidRDefault="00427D23" w:rsidP="00427D23">
      <w:r>
        <w:t>'This is inside',</w:t>
      </w:r>
    </w:p>
    <w:p w:rsidR="00427D23" w:rsidRDefault="00427D23" w:rsidP="00427D23">
      <w:r>
        <w:lastRenderedPageBreak/>
        <w:t>'Adam &amp; Company',</w:t>
      </w:r>
    </w:p>
    <w:p w:rsidR="00427D23" w:rsidRDefault="00427D23" w:rsidP="00427D23">
      <w:r>
        <w:t>'Drummonds'</w:t>
      </w:r>
    </w:p>
    <w:p w:rsidR="00427D23" w:rsidRDefault="00427D23" w:rsidP="00427D23">
      <w:r>
        <w:t>'Coutts',</w:t>
      </w:r>
    </w:p>
    <w:p w:rsidR="00427D23" w:rsidRDefault="00427D23" w:rsidP="00427D23">
      <w:r>
        <w:t>'Lombard',</w:t>
      </w:r>
    </w:p>
    <w:p w:rsidR="00427D23" w:rsidRDefault="00427D23" w:rsidP="00427D23">
      <w:r>
        <w:t>'Child &amp; Co'</w:t>
      </w:r>
    </w:p>
    <w:p w:rsidR="00427D23" w:rsidRDefault="00427D23" w:rsidP="00427D23">
      <w:r>
        <w:t>'This is outside',</w:t>
      </w:r>
    </w:p>
    <w:p w:rsidR="00C34AF3" w:rsidRDefault="00427D23" w:rsidP="00427D23">
      <w:r>
        <w:t>'Coutts Dependencies ',</w:t>
      </w:r>
    </w:p>
    <w:p w:rsidR="00427D23" w:rsidRDefault="00C34AF3" w:rsidP="00427D23">
      <w:r>
        <w:t>‘</w:t>
      </w:r>
      <w:r w:rsidR="00427D23">
        <w:t>Isle of Man Bank'</w:t>
      </w:r>
    </w:p>
    <w:p w:rsidR="00427D23" w:rsidRDefault="00427D23" w:rsidP="00427D23">
      <w:r>
        <w:t>'Confirm?',</w:t>
      </w:r>
    </w:p>
    <w:p w:rsidR="00427D23" w:rsidRDefault="00427D23" w:rsidP="00427D23">
      <w:r>
        <w:t>'Nice try',</w:t>
      </w:r>
    </w:p>
    <w:p w:rsidR="00427D23" w:rsidRDefault="00427D23" w:rsidP="00427D23">
      <w:r>
        <w:t>'These are the brands within the ring-fence: The Royal Bank of Scotland, National Westminster Bank, Ulster Bank, Coutts, Lombard, Child &amp; Co, Adam &amp; Company, Holt's, Drummonds</w:t>
      </w:r>
      <w:del w:id="27" w:author="Kat Anastasiou" w:date="2018-07-02T15:53:00Z">
        <w:r w:rsidDel="00412A87">
          <w:delText>.</w:delText>
        </w:r>
      </w:del>
      <w:r>
        <w:t>',</w:t>
      </w:r>
    </w:p>
    <w:p w:rsidR="00427D23" w:rsidRDefault="00427D23" w:rsidP="00427D23">
      <w:r>
        <w:t>'Continue',</w:t>
      </w:r>
    </w:p>
    <w:p w:rsidR="00C34AF3" w:rsidRDefault="00427D23" w:rsidP="00427D23">
      <w:r>
        <w:t>'Mission</w:t>
      </w:r>
      <w:r w:rsidR="00C34AF3">
        <w:t xml:space="preserve"> </w:t>
      </w:r>
      <w:r>
        <w:t>Complete</w:t>
      </w:r>
      <w:r w:rsidR="00C34AF3">
        <w:t xml:space="preserve"> 60</w:t>
      </w:r>
      <w:r>
        <w:t>%'</w:t>
      </w:r>
    </w:p>
    <w:p w:rsidR="00427D23" w:rsidRDefault="00427D23" w:rsidP="00427D23">
      <w:r>
        <w:t>'What changes will our personal customers notice to their banking services once ring-fencing comes into force?',</w:t>
      </w:r>
    </w:p>
    <w:p w:rsidR="00427D23" w:rsidRDefault="00427D23" w:rsidP="00427D23">
      <w:r>
        <w:t>'click all that you think apply:',</w:t>
      </w:r>
    </w:p>
    <w:p w:rsidR="00427D23" w:rsidRDefault="00427D23" w:rsidP="00427D23">
      <w:r>
        <w:t>'New sort code'</w:t>
      </w:r>
    </w:p>
    <w:p w:rsidR="00427D23" w:rsidRDefault="00427D23" w:rsidP="00427D23">
      <w:r>
        <w:t>'New bank logo on their statements and cheque books'</w:t>
      </w:r>
    </w:p>
    <w:p w:rsidR="00427D23" w:rsidRDefault="00427D23" w:rsidP="00427D23">
      <w:r>
        <w:t>'Different colleagues dealing with their requests',</w:t>
      </w:r>
    </w:p>
    <w:p w:rsidR="00427D23" w:rsidRDefault="00427D23" w:rsidP="00427D23">
      <w:r>
        <w:t>'No material changes</w:t>
      </w:r>
      <w:del w:id="28" w:author="Kat Anastasiou" w:date="2018-07-02T15:43:00Z">
        <w:r w:rsidDel="005B1C5B">
          <w:delText>.</w:delText>
        </w:r>
      </w:del>
      <w:r>
        <w:t>'</w:t>
      </w:r>
    </w:p>
    <w:p w:rsidR="00427D23" w:rsidRDefault="00427D23" w:rsidP="00427D23">
      <w:r>
        <w:t>'Am I right?',</w:t>
      </w:r>
    </w:p>
    <w:p w:rsidR="00427D23" w:rsidRDefault="00427D23" w:rsidP="00427D23">
      <w:r>
        <w:t>'Not quite right!',</w:t>
      </w:r>
    </w:p>
    <w:p w:rsidR="00427D23" w:rsidRDefault="00427D23" w:rsidP="00427D23">
      <w:r>
        <w:t>'Correct!',</w:t>
      </w:r>
    </w:p>
    <w:p w:rsidR="00427D23" w:rsidRDefault="00427D23" w:rsidP="00427D23">
      <w:r>
        <w:t>'More info',</w:t>
      </w:r>
    </w:p>
    <w:p w:rsidR="00427D23" w:rsidRDefault="00427D23" w:rsidP="00427D23">
      <w:r>
        <w:t>'More info',</w:t>
      </w:r>
    </w:p>
    <w:p w:rsidR="00427D23" w:rsidRDefault="00427D23" w:rsidP="00427D23">
      <w:r>
        <w:t>'There'll be no change to how personal bank account holders bank with us or the level of service we provide them. We'll still be the same bank they know and are used to dealing with.',</w:t>
      </w:r>
    </w:p>
    <w:p w:rsidR="00427D23" w:rsidRDefault="00427D23" w:rsidP="00427D23">
      <w:r>
        <w:t>'Continue',</w:t>
      </w:r>
    </w:p>
    <w:p w:rsidR="00427D23" w:rsidRDefault="00427D23" w:rsidP="00427D23">
      <w:r>
        <w:t>'Oh nice, you've found my goggles',</w:t>
      </w:r>
    </w:p>
    <w:p w:rsidR="00427D23" w:rsidRDefault="00427D23" w:rsidP="00427D23">
      <w:r>
        <w:t>'Hey, I'm looking good</w:t>
      </w:r>
      <w:del w:id="29" w:author="Kat Anastasiou" w:date="2018-07-02T15:28:00Z">
        <w:r w:rsidDel="007A257E">
          <w:delText xml:space="preserve"> </w:delText>
        </w:r>
      </w:del>
      <w:r>
        <w:t>!!',</w:t>
      </w:r>
    </w:p>
    <w:p w:rsidR="00427D23" w:rsidRDefault="00427D23" w:rsidP="00427D23">
      <w:r>
        <w:t>'Continue',</w:t>
      </w:r>
    </w:p>
    <w:p w:rsidR="00427D23" w:rsidRDefault="00427D23" w:rsidP="00427D23">
      <w:r>
        <w:t>'Go',</w:t>
      </w:r>
    </w:p>
    <w:p w:rsidR="00427D23" w:rsidRDefault="00427D23" w:rsidP="00427D23">
      <w:r>
        <w:t>'Bonus round',</w:t>
      </w:r>
    </w:p>
    <w:p w:rsidR="00427D23" w:rsidRDefault="00427D23" w:rsidP="00427D23">
      <w:r>
        <w:t>'Aha, you can help me unlock another one of my treasured items, let</w:t>
      </w:r>
      <w:ins w:id="30" w:author="Kat Anastasiou" w:date="2018-07-02T15:28:00Z">
        <w:r w:rsidR="007A257E">
          <w:t>’</w:t>
        </w:r>
      </w:ins>
      <w:r>
        <w:t>s go</w:t>
      </w:r>
      <w:del w:id="31" w:author="Kat Anastasiou" w:date="2018-07-02T15:52:00Z">
        <w:r w:rsidDel="00412A87">
          <w:delText>.</w:delText>
        </w:r>
      </w:del>
      <w:r>
        <w:t>',</w:t>
      </w:r>
    </w:p>
    <w:p w:rsidR="00427D23" w:rsidRDefault="00427D23" w:rsidP="00427D23">
      <w:r>
        <w:t>'Can people in Personal &amp; Business Banking (PBB) collaborate with colleagues in NatWest Markets (NWM)?',</w:t>
      </w:r>
    </w:p>
    <w:p w:rsidR="00427D23" w:rsidRDefault="00427D23" w:rsidP="00427D23">
      <w:r>
        <w:lastRenderedPageBreak/>
        <w:t>'Select yes or no to continue',</w:t>
      </w:r>
    </w:p>
    <w:p w:rsidR="00427D23" w:rsidRDefault="00427D23" w:rsidP="00427D23">
      <w:r>
        <w:t>'Not quite right on that one',</w:t>
      </w:r>
    </w:p>
    <w:p w:rsidR="00427D23" w:rsidRDefault="00427D23" w:rsidP="00427D23">
      <w:r>
        <w:t>'More info',</w:t>
      </w:r>
    </w:p>
    <w:p w:rsidR="00427D23" w:rsidRDefault="00427D23" w:rsidP="00427D23">
      <w:r>
        <w:t>'Yes</w:t>
      </w:r>
      <w:ins w:id="32" w:author="Kat Anastasiou" w:date="2018-07-02T15:28:00Z">
        <w:r w:rsidR="007A257E">
          <w:t>,</w:t>
        </w:r>
      </w:ins>
      <w:r>
        <w:t xml:space="preserve"> they can, but probably won’t need to do so very often. An example of collaboration is when a PBB employee may need to speak with a colleague in NWM if the PBB customer wants to carry out a Spot FX trade - this is possible as we’re still one RBS, one team.',</w:t>
      </w:r>
    </w:p>
    <w:p w:rsidR="00427D23" w:rsidRDefault="00427D23" w:rsidP="00427D23">
      <w:r>
        <w:t>'Continue',</w:t>
      </w:r>
    </w:p>
    <w:p w:rsidR="00427D23" w:rsidRDefault="00427D23" w:rsidP="00427D23">
      <w:r>
        <w:t>'Continue',</w:t>
      </w:r>
    </w:p>
    <w:p w:rsidR="00427D23" w:rsidRDefault="00427D23" w:rsidP="00427D23">
      <w:r>
        <w:t>'Sorry, you didn</w:t>
      </w:r>
      <w:ins w:id="33" w:author="Kat Anastasiou" w:date="2018-07-02T15:28:00Z">
        <w:r w:rsidR="007A257E">
          <w:t>’</w:t>
        </w:r>
      </w:ins>
      <w:r>
        <w:t>t unlock my tail',</w:t>
      </w:r>
    </w:p>
    <w:p w:rsidR="00427D23" w:rsidRDefault="00427D23" w:rsidP="00427D23">
      <w:r>
        <w:t>'Oh yeah, I look awesome',</w:t>
      </w:r>
    </w:p>
    <w:p w:rsidR="00427D23" w:rsidRDefault="00427D23" w:rsidP="00427D23">
      <w:r>
        <w:t>'Ah, never</w:t>
      </w:r>
      <w:ins w:id="34" w:author="Kat Anastasiou" w:date="2018-07-02T15:28:00Z">
        <w:r w:rsidR="007A257E">
          <w:t xml:space="preserve"> </w:t>
        </w:r>
      </w:ins>
      <w:r>
        <w:t>mind, let</w:t>
      </w:r>
      <w:ins w:id="35" w:author="Kat Anastasiou" w:date="2018-07-02T15:28:00Z">
        <w:r w:rsidR="007A257E">
          <w:t>’</w:t>
        </w:r>
      </w:ins>
      <w:r>
        <w:t>s go for the next thing.',</w:t>
      </w:r>
    </w:p>
    <w:p w:rsidR="00427D23" w:rsidRDefault="00427D23" w:rsidP="00427D23">
      <w:r>
        <w:t>'How are our ring-fencing plans different to our competitors? ',</w:t>
      </w:r>
    </w:p>
    <w:p w:rsidR="00427D23" w:rsidRDefault="00427D23" w:rsidP="00427D23">
      <w:r>
        <w:t>'Click arrows or swipe carousel to select',</w:t>
      </w:r>
    </w:p>
    <w:p w:rsidR="00427D23" w:rsidRDefault="00427D23" w:rsidP="00427D23">
      <w:r>
        <w:t xml:space="preserve">'No difference', </w:t>
      </w:r>
    </w:p>
    <w:p w:rsidR="00427D23" w:rsidRDefault="00427D23" w:rsidP="00427D23">
      <w:r>
        <w:t xml:space="preserve">'Some difference', </w:t>
      </w:r>
    </w:p>
    <w:p w:rsidR="00427D23" w:rsidRDefault="00427D23" w:rsidP="00427D23">
      <w:r>
        <w:t xml:space="preserve">'It will all be different ', </w:t>
      </w:r>
    </w:p>
    <w:p w:rsidR="00427D23" w:rsidRDefault="00427D23" w:rsidP="00427D23">
      <w:r>
        <w:t>'Confirm',</w:t>
      </w:r>
    </w:p>
    <w:p w:rsidR="00427D23" w:rsidRDefault="00427D23" w:rsidP="00427D23">
      <w:r>
        <w:t>'Not quite right on that one',</w:t>
      </w:r>
    </w:p>
    <w:p w:rsidR="00427D23" w:rsidRDefault="00427D23" w:rsidP="00427D23">
      <w:r>
        <w:t>'Yes</w:t>
      </w:r>
      <w:ins w:id="36" w:author="Kat Anastasiou" w:date="2018-07-02T15:28:00Z">
        <w:r w:rsidR="007A257E">
          <w:t>,</w:t>
        </w:r>
      </w:ins>
      <w:r>
        <w:t xml:space="preserve"> that's right!',</w:t>
      </w:r>
    </w:p>
    <w:p w:rsidR="00427D23" w:rsidRDefault="00427D23" w:rsidP="00427D23">
      <w:r>
        <w:t>'There will be some difference because of our business model. The way in which individual banks are going about ring-fencing depends upon the type of business carried out by those banks, including the business mix between retail and other banking activities, and their current structure. Most won</w:t>
      </w:r>
      <w:del w:id="37" w:author="Kat Anastasiou" w:date="2018-07-02T15:29:00Z">
        <w:r w:rsidDel="007A257E">
          <w:delText>\</w:delText>
        </w:r>
      </w:del>
      <w:r>
        <w:t>'t see any changes, and for those who do, we have kept them updated along the way.',</w:t>
      </w:r>
    </w:p>
    <w:p w:rsidR="00427D23" w:rsidRDefault="00427D23" w:rsidP="00427D23">
      <w:r>
        <w:t>'Continue',</w:t>
      </w:r>
    </w:p>
    <w:p w:rsidR="00427D23" w:rsidRDefault="00427D23" w:rsidP="00427D23">
      <w:r>
        <w:t>'I'll be taking these out for spin tonight!!',</w:t>
      </w:r>
    </w:p>
    <w:p w:rsidR="00427D23" w:rsidRDefault="00427D23" w:rsidP="00427D23">
      <w:r>
        <w:t>'Does ring-fencing mean that we</w:t>
      </w:r>
      <w:del w:id="38" w:author="Kat Anastasiou" w:date="2018-07-02T15:29:00Z">
        <w:r w:rsidDel="007A257E">
          <w:delText>\</w:delText>
        </w:r>
      </w:del>
      <w:r>
        <w:t>'ll need to work differently?',</w:t>
      </w:r>
    </w:p>
    <w:p w:rsidR="00427D23" w:rsidRDefault="00427D23" w:rsidP="00427D23">
      <w:r>
        <w:t>'Select yes or no to continue',</w:t>
      </w:r>
    </w:p>
    <w:p w:rsidR="00427D23" w:rsidRDefault="00427D23" w:rsidP="00427D23">
      <w:r>
        <w:t>'</w:t>
      </w:r>
      <w:proofErr w:type="spellStart"/>
      <w:r>
        <w:t>Oooops</w:t>
      </w:r>
      <w:proofErr w:type="spellEnd"/>
      <w:r>
        <w:t>, trick question. The answer is yes and no',</w:t>
      </w:r>
    </w:p>
    <w:p w:rsidR="00427D23" w:rsidRDefault="00427D23" w:rsidP="00427D23">
      <w:r>
        <w:t>'We're all still part of RBS Group and there will be no changes to our ambition. However</w:t>
      </w:r>
      <w:ins w:id="39" w:author="Kat Anastasiou" w:date="2018-07-02T15:29:00Z">
        <w:r w:rsidR="007A257E">
          <w:t>,</w:t>
        </w:r>
      </w:ins>
      <w:r>
        <w:t xml:space="preserve"> there will be some administrative changes needed to meet ring-fencing requirements. For example, we'll change our internal operations, systems and processes to comply with ring-fencing rules.',</w:t>
      </w:r>
    </w:p>
    <w:p w:rsidR="00427D23" w:rsidRDefault="00427D23" w:rsidP="00427D23">
      <w:r>
        <w:t>'Continue',</w:t>
      </w:r>
    </w:p>
    <w:p w:rsidR="00427D23" w:rsidRDefault="00427D23" w:rsidP="00427D23">
      <w:r>
        <w:t>'Mission</w:t>
      </w:r>
      <w:r w:rsidR="002D77CA">
        <w:t xml:space="preserve"> </w:t>
      </w:r>
      <w:r>
        <w:t>Complete</w:t>
      </w:r>
      <w:r w:rsidR="002D77CA">
        <w:t xml:space="preserve"> </w:t>
      </w:r>
      <w:r>
        <w:t>70%'</w:t>
      </w:r>
    </w:p>
    <w:p w:rsidR="00427D23" w:rsidRDefault="00427D23" w:rsidP="00427D23">
      <w:r>
        <w:t>'Does ring-fencing mean that contracts of employment will change in any way? ',</w:t>
      </w:r>
    </w:p>
    <w:p w:rsidR="00427D23" w:rsidRDefault="00427D23" w:rsidP="00427D23">
      <w:r>
        <w:t>'</w:t>
      </w:r>
      <w:del w:id="40" w:author="Kat Anastasiou" w:date="2018-07-02T15:29:00Z">
        <w:r w:rsidDel="007A257E">
          <w:delText>c</w:delText>
        </w:r>
      </w:del>
      <w:ins w:id="41" w:author="Kat Anastasiou" w:date="2018-07-02T15:29:00Z">
        <w:r w:rsidR="007A257E">
          <w:t>C</w:t>
        </w:r>
      </w:ins>
      <w:r>
        <w:t>lick all that you think apply:',</w:t>
      </w:r>
    </w:p>
    <w:p w:rsidR="00427D23" w:rsidRDefault="00427D23" w:rsidP="00427D23">
      <w:r>
        <w:t>'Terms and conditions'</w:t>
      </w:r>
    </w:p>
    <w:p w:rsidR="00427D23" w:rsidRDefault="00427D23" w:rsidP="00427D23">
      <w:r>
        <w:t>'RBS brand on payslips',</w:t>
      </w:r>
    </w:p>
    <w:p w:rsidR="00427D23" w:rsidRDefault="00427D23" w:rsidP="00427D23">
      <w:r>
        <w:lastRenderedPageBreak/>
        <w:t>'Employer legal entity',</w:t>
      </w:r>
    </w:p>
    <w:p w:rsidR="00427D23" w:rsidRDefault="00427D23" w:rsidP="00427D23">
      <w:r>
        <w:t xml:space="preserve"> 'Pay and benefits',</w:t>
      </w:r>
    </w:p>
    <w:p w:rsidR="00427D23" w:rsidRDefault="00427D23" w:rsidP="00427D23">
      <w:r>
        <w:t>'No changes',</w:t>
      </w:r>
    </w:p>
    <w:p w:rsidR="00427D23" w:rsidRDefault="00427D23" w:rsidP="00427D23">
      <w:r>
        <w:t>'Confirm',</w:t>
      </w:r>
    </w:p>
    <w:p w:rsidR="00427D23" w:rsidRDefault="00427D23" w:rsidP="00427D23">
      <w:r>
        <w:t>'Not quite right!',</w:t>
      </w:r>
    </w:p>
    <w:p w:rsidR="00427D23" w:rsidRDefault="00427D23" w:rsidP="00427D23">
      <w:r>
        <w:t>'Correct!',</w:t>
      </w:r>
    </w:p>
    <w:p w:rsidR="00427D23" w:rsidRDefault="00427D23" w:rsidP="00427D23">
      <w:r>
        <w:t>'More info',</w:t>
      </w:r>
    </w:p>
    <w:p w:rsidR="00427D23" w:rsidDel="007A257E" w:rsidRDefault="00427D23" w:rsidP="00427D23">
      <w:pPr>
        <w:rPr>
          <w:del w:id="42" w:author="Kat Anastasiou" w:date="2018-07-02T15:29:00Z"/>
        </w:rPr>
      </w:pPr>
      <w:del w:id="43" w:author="Kat Anastasiou" w:date="2018-07-02T15:29:00Z">
        <w:r w:rsidDel="007A257E">
          <w:delText xml:space="preserve">        },</w:delText>
        </w:r>
      </w:del>
    </w:p>
    <w:p w:rsidR="00427D23" w:rsidDel="007A257E" w:rsidRDefault="00427D23" w:rsidP="00427D23">
      <w:pPr>
        <w:rPr>
          <w:del w:id="44" w:author="Kat Anastasiou" w:date="2018-07-02T15:29:00Z"/>
        </w:rPr>
      </w:pPr>
      <w:del w:id="45" w:author="Kat Anastasiou" w:date="2018-07-02T15:29:00Z">
        <w:r w:rsidDel="007A257E">
          <w:delText xml:space="preserve">        {</w:delText>
        </w:r>
      </w:del>
    </w:p>
    <w:p w:rsidR="00427D23" w:rsidDel="007A257E" w:rsidRDefault="00427D23" w:rsidP="00427D23">
      <w:pPr>
        <w:rPr>
          <w:del w:id="46" w:author="Kat Anastasiou" w:date="2018-07-02T15:29:00Z"/>
        </w:rPr>
      </w:pPr>
      <w:del w:id="47" w:author="Kat Anastasiou" w:date="2018-07-02T15:29:00Z">
        <w:r w:rsidDel="007A257E">
          <w:delText xml:space="preserve">            type: 'Info',</w:delText>
        </w:r>
      </w:del>
    </w:p>
    <w:p w:rsidR="00427D23" w:rsidDel="007A257E" w:rsidRDefault="00427D23" w:rsidP="00427D23">
      <w:pPr>
        <w:rPr>
          <w:del w:id="48" w:author="Kat Anastasiou" w:date="2018-07-02T15:29:00Z"/>
        </w:rPr>
      </w:pPr>
      <w:del w:id="49" w:author="Kat Anastasiou" w:date="2018-07-02T15:29:00Z">
        <w:r w:rsidDel="007A257E">
          <w:delText xml:space="preserve">            label: 'contractsChange',</w:delText>
        </w:r>
      </w:del>
    </w:p>
    <w:p w:rsidR="00427D23" w:rsidRDefault="00427D23" w:rsidP="00427D23">
      <w:del w:id="50" w:author="Kat Anastasiou" w:date="2018-07-02T15:29:00Z">
        <w:r w:rsidDel="007A257E">
          <w:delText xml:space="preserve">            subTitle: </w:delText>
        </w:r>
      </w:del>
      <w:r>
        <w:t>'More info',</w:t>
      </w:r>
    </w:p>
    <w:p w:rsidR="00427D23" w:rsidRDefault="00427D23" w:rsidP="00427D23">
      <w:del w:id="51" w:author="Kat Anastasiou" w:date="2018-07-02T15:29:00Z">
        <w:r w:rsidDel="007A257E">
          <w:delText xml:space="preserve">            paragraph: </w:delText>
        </w:r>
      </w:del>
      <w:r>
        <w:t>'The only changes will be to what</w:t>
      </w:r>
      <w:del w:id="52" w:author="Kat Anastasiou" w:date="2018-07-02T15:29:00Z">
        <w:r w:rsidDel="007A257E">
          <w:delText>\</w:delText>
        </w:r>
      </w:del>
      <w:r>
        <w:t>'s called the employer legal entity (i.e. the entity that holds the employee contract). Although for some colleagues, their employer legal entity has not changed at all. If your employer legal entity has changed, you will have received a message in January confirming what this means for you.  In the new structure, the NatWest Bank Plc legal entity will be the main operating company within the ring-fenced group. Conditions of employment, including pay and benefits stay the same. And you</w:t>
      </w:r>
      <w:del w:id="53" w:author="Kat Anastasiou" w:date="2018-07-02T15:30:00Z">
        <w:r w:rsidDel="007A257E">
          <w:delText>\</w:delText>
        </w:r>
      </w:del>
      <w:r>
        <w:t>'ll still see the RBS brand on payslips and other communications.',</w:t>
      </w:r>
    </w:p>
    <w:p w:rsidR="00427D23" w:rsidRDefault="00427D23" w:rsidP="00427D23">
      <w:del w:id="54" w:author="Kat Anastasiou" w:date="2018-07-02T15:30:00Z">
        <w:r w:rsidDel="007A257E">
          <w:delText xml:space="preserve">            buttonLabel: </w:delText>
        </w:r>
      </w:del>
      <w:r>
        <w:t>'Continue',</w:t>
      </w:r>
    </w:p>
    <w:p w:rsidR="00427D23" w:rsidDel="007A257E" w:rsidRDefault="00427D23" w:rsidP="00427D23">
      <w:pPr>
        <w:rPr>
          <w:del w:id="55" w:author="Kat Anastasiou" w:date="2018-07-02T15:30:00Z"/>
        </w:rPr>
      </w:pPr>
      <w:del w:id="56" w:author="Kat Anastasiou" w:date="2018-07-02T15:30:00Z">
        <w:r w:rsidDel="007A257E">
          <w:delText xml:space="preserve">        },</w:delText>
        </w:r>
      </w:del>
    </w:p>
    <w:p w:rsidR="00427D23" w:rsidDel="007A257E" w:rsidRDefault="00427D23" w:rsidP="00427D23">
      <w:pPr>
        <w:rPr>
          <w:del w:id="57" w:author="Kat Anastasiou" w:date="2018-07-02T15:30:00Z"/>
        </w:rPr>
      </w:pPr>
      <w:del w:id="58" w:author="Kat Anastasiou" w:date="2018-07-02T15:30:00Z">
        <w:r w:rsidDel="007A257E">
          <w:delText xml:space="preserve">        {</w:delText>
        </w:r>
      </w:del>
    </w:p>
    <w:p w:rsidR="00427D23" w:rsidDel="007A257E" w:rsidRDefault="00427D23" w:rsidP="00427D23">
      <w:pPr>
        <w:rPr>
          <w:del w:id="59" w:author="Kat Anastasiou" w:date="2018-07-02T15:30:00Z"/>
        </w:rPr>
      </w:pPr>
      <w:del w:id="60" w:author="Kat Anastasiou" w:date="2018-07-02T15:30:00Z">
        <w:r w:rsidDel="007A257E">
          <w:delText xml:space="preserve">            type: 'Info',</w:delText>
        </w:r>
      </w:del>
    </w:p>
    <w:p w:rsidR="00427D23" w:rsidDel="007A257E" w:rsidRDefault="00427D23" w:rsidP="00427D23">
      <w:pPr>
        <w:rPr>
          <w:del w:id="61" w:author="Kat Anastasiou" w:date="2018-07-02T15:30:00Z"/>
        </w:rPr>
      </w:pPr>
      <w:del w:id="62" w:author="Kat Anastasiou" w:date="2018-07-02T15:30:00Z">
        <w:r w:rsidDel="007A257E">
          <w:delText xml:space="preserve">            label: 'contractsChange',</w:delText>
        </w:r>
      </w:del>
    </w:p>
    <w:p w:rsidR="00427D23" w:rsidDel="007A257E" w:rsidRDefault="00427D23" w:rsidP="00427D23">
      <w:pPr>
        <w:rPr>
          <w:del w:id="63" w:author="Kat Anastasiou" w:date="2018-07-02T15:30:00Z"/>
        </w:rPr>
      </w:pPr>
      <w:del w:id="64" w:author="Kat Anastasiou" w:date="2018-07-02T15:30:00Z">
        <w:r w:rsidDel="007A257E">
          <w:delText xml:space="preserve">            centreContent: false,</w:delText>
        </w:r>
      </w:del>
    </w:p>
    <w:p w:rsidR="00427D23" w:rsidRDefault="00427D23" w:rsidP="00427D23">
      <w:del w:id="65" w:author="Kat Anastasiou" w:date="2018-07-02T15:30:00Z">
        <w:r w:rsidDel="007A257E">
          <w:delText xml:space="preserve">            subTitle: </w:delText>
        </w:r>
      </w:del>
      <w:r>
        <w:t xml:space="preserve">'Amazing! </w:t>
      </w:r>
      <w:ins w:id="66" w:author="Kat Anastasiou" w:date="2018-07-02T15:30:00Z">
        <w:r w:rsidR="007A257E">
          <w:t>H</w:t>
        </w:r>
      </w:ins>
      <w:del w:id="67" w:author="Kat Anastasiou" w:date="2018-07-02T15:30:00Z">
        <w:r w:rsidDel="007A257E">
          <w:delText>h</w:delText>
        </w:r>
      </w:del>
      <w:r>
        <w:t>ow cool do I look now?',</w:t>
      </w:r>
    </w:p>
    <w:p w:rsidR="00427D23" w:rsidRDefault="00427D23" w:rsidP="00427D23">
      <w:del w:id="68" w:author="Kat Anastasiou" w:date="2018-07-02T15:30:00Z">
        <w:r w:rsidDel="007A257E">
          <w:delText xml:space="preserve">            paragraph: </w:delText>
        </w:r>
      </w:del>
      <w:r>
        <w:t>'I feel so fab</w:t>
      </w:r>
      <w:del w:id="69" w:author="Kat Anastasiou" w:date="2018-07-02T15:30:00Z">
        <w:r w:rsidDel="007A257E">
          <w:delText xml:space="preserve"> </w:delText>
        </w:r>
      </w:del>
      <w:r>
        <w:t>!!',</w:t>
      </w:r>
    </w:p>
    <w:p w:rsidR="00427D23" w:rsidRDefault="00427D23" w:rsidP="00427D23">
      <w:del w:id="70" w:author="Kat Anastasiou" w:date="2018-07-02T15:30:00Z">
        <w:r w:rsidDel="007A257E">
          <w:delText xml:space="preserve">            buttonLabel: </w:delText>
        </w:r>
      </w:del>
      <w:r>
        <w:t>'Next Question',</w:t>
      </w:r>
    </w:p>
    <w:p w:rsidR="00427D23" w:rsidDel="005B1C5B" w:rsidRDefault="00427D23" w:rsidP="00427D23">
      <w:pPr>
        <w:rPr>
          <w:del w:id="71" w:author="Kat Anastasiou" w:date="2018-07-02T15:45:00Z"/>
        </w:rPr>
      </w:pPr>
      <w:del w:id="72" w:author="Kat Anastasiou" w:date="2018-07-02T15:45:00Z">
        <w:r w:rsidDel="005B1C5B">
          <w:delText xml:space="preserve">            imageHeight: 0.3,</w:delText>
        </w:r>
      </w:del>
    </w:p>
    <w:p w:rsidR="00427D23" w:rsidDel="005B1C5B" w:rsidRDefault="00427D23" w:rsidP="00427D23">
      <w:pPr>
        <w:rPr>
          <w:del w:id="73" w:author="Kat Anastasiou" w:date="2018-07-02T15:45:00Z"/>
        </w:rPr>
      </w:pPr>
      <w:del w:id="74" w:author="Kat Anastasiou" w:date="2018-07-02T15:45:00Z">
        <w:r w:rsidDel="005B1C5B">
          <w:delText xml:space="preserve">            bottomImage: planetStandBlue,</w:delText>
        </w:r>
      </w:del>
    </w:p>
    <w:p w:rsidR="00427D23" w:rsidDel="007A257E" w:rsidRDefault="00427D23" w:rsidP="00427D23">
      <w:pPr>
        <w:rPr>
          <w:del w:id="75" w:author="Kat Anastasiou" w:date="2018-07-02T15:31:00Z"/>
        </w:rPr>
      </w:pPr>
      <w:del w:id="76" w:author="Kat Anastasiou" w:date="2018-07-02T15:31:00Z">
        <w:r w:rsidDel="007A257E">
          <w:delText xml:space="preserve">        },</w:delText>
        </w:r>
      </w:del>
    </w:p>
    <w:p w:rsidR="00427D23" w:rsidDel="007A257E" w:rsidRDefault="00427D23" w:rsidP="00427D23">
      <w:pPr>
        <w:rPr>
          <w:del w:id="77" w:author="Kat Anastasiou" w:date="2018-07-02T15:31:00Z"/>
        </w:rPr>
      </w:pPr>
    </w:p>
    <w:p w:rsidR="00427D23" w:rsidDel="007A257E" w:rsidRDefault="00427D23" w:rsidP="00427D23">
      <w:pPr>
        <w:rPr>
          <w:del w:id="78" w:author="Kat Anastasiou" w:date="2018-07-02T15:31:00Z"/>
        </w:rPr>
      </w:pPr>
      <w:del w:id="79" w:author="Kat Anastasiou" w:date="2018-07-02T15:31:00Z">
        <w:r w:rsidDel="007A257E">
          <w:delText xml:space="preserve">        // Question 9 ////////////////////////////////////////////////////////</w:delText>
        </w:r>
      </w:del>
    </w:p>
    <w:p w:rsidR="00427D23" w:rsidDel="007A257E" w:rsidRDefault="00427D23" w:rsidP="00427D23">
      <w:pPr>
        <w:rPr>
          <w:del w:id="80" w:author="Kat Anastasiou" w:date="2018-07-02T15:31:00Z"/>
        </w:rPr>
      </w:pPr>
    </w:p>
    <w:p w:rsidR="00427D23" w:rsidDel="007A257E" w:rsidRDefault="00427D23" w:rsidP="00427D23">
      <w:pPr>
        <w:rPr>
          <w:del w:id="81" w:author="Kat Anastasiou" w:date="2018-07-02T15:31:00Z"/>
        </w:rPr>
      </w:pPr>
      <w:del w:id="82" w:author="Kat Anastasiou" w:date="2018-07-02T15:31:00Z">
        <w:r w:rsidDel="007A257E">
          <w:delText xml:space="preserve">        {</w:delText>
        </w:r>
      </w:del>
    </w:p>
    <w:p w:rsidR="00427D23" w:rsidDel="007A257E" w:rsidRDefault="00427D23" w:rsidP="00427D23">
      <w:pPr>
        <w:rPr>
          <w:del w:id="83" w:author="Kat Anastasiou" w:date="2018-07-02T15:31:00Z"/>
        </w:rPr>
      </w:pPr>
      <w:del w:id="84" w:author="Kat Anastasiou" w:date="2018-07-02T15:31:00Z">
        <w:r w:rsidDel="007A257E">
          <w:delText xml:space="preserve">            type: 'YesNoQuestion',</w:delText>
        </w:r>
      </w:del>
    </w:p>
    <w:p w:rsidR="00427D23" w:rsidDel="007A257E" w:rsidRDefault="00427D23" w:rsidP="00427D23">
      <w:pPr>
        <w:rPr>
          <w:del w:id="85" w:author="Kat Anastasiou" w:date="2018-07-02T15:31:00Z"/>
        </w:rPr>
      </w:pPr>
      <w:del w:id="86" w:author="Kat Anastasiou" w:date="2018-07-02T15:31:00Z">
        <w:r w:rsidDel="007A257E">
          <w:delText xml:space="preserve">            label: 'canColleagues',</w:delText>
        </w:r>
      </w:del>
    </w:p>
    <w:p w:rsidR="00427D23" w:rsidRDefault="00427D23" w:rsidP="00427D23">
      <w:del w:id="87" w:author="Kat Anastasiou" w:date="2018-07-02T15:31:00Z">
        <w:r w:rsidDel="007A257E">
          <w:lastRenderedPageBreak/>
          <w:delText xml:space="preserve">            question: </w:delText>
        </w:r>
      </w:del>
      <w:r>
        <w:t>'Can colleagues who work within the ring-fenced bank provide services to the non</w:t>
      </w:r>
      <w:ins w:id="88" w:author="Kat Anastasiou" w:date="2018-07-02T15:45:00Z">
        <w:r w:rsidR="005B1C5B">
          <w:t>-</w:t>
        </w:r>
      </w:ins>
      <w:del w:id="89" w:author="Kat Anastasiou" w:date="2018-07-02T15:45:00Z">
        <w:r w:rsidDel="005B1C5B">
          <w:delText xml:space="preserve"> </w:delText>
        </w:r>
      </w:del>
      <w:r>
        <w:t>ring-fenced bank?',</w:t>
      </w:r>
    </w:p>
    <w:p w:rsidR="00427D23" w:rsidDel="007A257E" w:rsidRDefault="00427D23" w:rsidP="00427D23">
      <w:pPr>
        <w:rPr>
          <w:del w:id="90" w:author="Kat Anastasiou" w:date="2018-07-02T15:31:00Z"/>
        </w:rPr>
      </w:pPr>
      <w:del w:id="91" w:author="Kat Anastasiou" w:date="2018-07-02T15:31:00Z">
        <w:r w:rsidDel="007A257E">
          <w:delText xml:space="preserve">            correctAnswer: [true],</w:delText>
        </w:r>
      </w:del>
    </w:p>
    <w:p w:rsidR="00427D23" w:rsidRDefault="00427D23" w:rsidP="00427D23">
      <w:del w:id="92" w:author="Kat Anastasiou" w:date="2018-07-02T15:31:00Z">
        <w:r w:rsidDel="007A257E">
          <w:delText xml:space="preserve">            subText: </w:delText>
        </w:r>
      </w:del>
      <w:r>
        <w:t>'Select yes or no to continue',</w:t>
      </w:r>
    </w:p>
    <w:p w:rsidR="00427D23" w:rsidDel="007A257E" w:rsidRDefault="00427D23" w:rsidP="00427D23">
      <w:pPr>
        <w:rPr>
          <w:del w:id="93" w:author="Kat Anastasiou" w:date="2018-07-02T15:31:00Z"/>
        </w:rPr>
      </w:pPr>
      <w:del w:id="94" w:author="Kat Anastasiou" w:date="2018-07-02T15:31:00Z">
        <w:r w:rsidDel="007A257E">
          <w:delText xml:space="preserve">            questionItems: [</w:delText>
        </w:r>
      </w:del>
    </w:p>
    <w:p w:rsidR="00427D23" w:rsidDel="007A257E" w:rsidRDefault="00427D23" w:rsidP="00427D23">
      <w:pPr>
        <w:rPr>
          <w:del w:id="95" w:author="Kat Anastasiou" w:date="2018-07-02T15:31:00Z"/>
        </w:rPr>
      </w:pPr>
      <w:del w:id="96" w:author="Kat Anastasiou" w:date="2018-07-02T15:31:00Z">
        <w:r w:rsidDel="007A257E">
          <w:delText xml:space="preserve">                {label: 'Yes', value: true},</w:delText>
        </w:r>
      </w:del>
    </w:p>
    <w:p w:rsidR="00427D23" w:rsidDel="007A257E" w:rsidRDefault="00427D23" w:rsidP="00427D23">
      <w:pPr>
        <w:rPr>
          <w:del w:id="97" w:author="Kat Anastasiou" w:date="2018-07-02T15:31:00Z"/>
        </w:rPr>
      </w:pPr>
      <w:del w:id="98" w:author="Kat Anastasiou" w:date="2018-07-02T15:31:00Z">
        <w:r w:rsidDel="007A257E">
          <w:delText xml:space="preserve">                {label: 'No', value: false},</w:delText>
        </w:r>
      </w:del>
    </w:p>
    <w:p w:rsidR="00427D23" w:rsidDel="007A257E" w:rsidRDefault="00427D23" w:rsidP="00427D23">
      <w:pPr>
        <w:rPr>
          <w:del w:id="99" w:author="Kat Anastasiou" w:date="2018-07-02T15:31:00Z"/>
        </w:rPr>
      </w:pPr>
      <w:del w:id="100" w:author="Kat Anastasiou" w:date="2018-07-02T15:31:00Z">
        <w:r w:rsidDel="007A257E">
          <w:delText xml:space="preserve">            ],</w:delText>
        </w:r>
      </w:del>
    </w:p>
    <w:p w:rsidR="00427D23" w:rsidDel="007A257E" w:rsidRDefault="00427D23" w:rsidP="00427D23">
      <w:pPr>
        <w:rPr>
          <w:del w:id="101" w:author="Kat Anastasiou" w:date="2018-07-02T15:31:00Z"/>
        </w:rPr>
      </w:pPr>
      <w:del w:id="102" w:author="Kat Anastasiou" w:date="2018-07-02T15:31:00Z">
        <w:r w:rsidDel="007A257E">
          <w:delText xml:space="preserve">        },</w:delText>
        </w:r>
      </w:del>
    </w:p>
    <w:p w:rsidR="00427D23" w:rsidDel="007A257E" w:rsidRDefault="00427D23" w:rsidP="00427D23">
      <w:pPr>
        <w:rPr>
          <w:del w:id="103" w:author="Kat Anastasiou" w:date="2018-07-02T15:31:00Z"/>
        </w:rPr>
      </w:pPr>
      <w:del w:id="104" w:author="Kat Anastasiou" w:date="2018-07-02T15:31:00Z">
        <w:r w:rsidDel="007A257E">
          <w:delText xml:space="preserve">        {</w:delText>
        </w:r>
      </w:del>
    </w:p>
    <w:p w:rsidR="00427D23" w:rsidDel="007A257E" w:rsidRDefault="00427D23" w:rsidP="00427D23">
      <w:pPr>
        <w:rPr>
          <w:del w:id="105" w:author="Kat Anastasiou" w:date="2018-07-02T15:31:00Z"/>
        </w:rPr>
      </w:pPr>
      <w:del w:id="106" w:author="Kat Anastasiou" w:date="2018-07-02T15:31:00Z">
        <w:r w:rsidDel="007A257E">
          <w:delText xml:space="preserve">            type: 'YesNoQuestion',</w:delText>
        </w:r>
      </w:del>
    </w:p>
    <w:p w:rsidR="00427D23" w:rsidDel="007A257E" w:rsidRDefault="00427D23" w:rsidP="00427D23">
      <w:pPr>
        <w:rPr>
          <w:del w:id="107" w:author="Kat Anastasiou" w:date="2018-07-02T15:31:00Z"/>
        </w:rPr>
      </w:pPr>
      <w:del w:id="108" w:author="Kat Anastasiou" w:date="2018-07-02T15:31:00Z">
        <w:r w:rsidDel="007A257E">
          <w:delText xml:space="preserve">            label: 'canColleagues',</w:delText>
        </w:r>
      </w:del>
    </w:p>
    <w:p w:rsidR="00427D23" w:rsidRDefault="00427D23" w:rsidP="00427D23">
      <w:del w:id="109" w:author="Kat Anastasiou" w:date="2018-07-02T15:31:00Z">
        <w:r w:rsidDel="007A257E">
          <w:delText xml:space="preserve">            preWrong: </w:delText>
        </w:r>
      </w:del>
      <w:r>
        <w:t>'Not quite right on that one',</w:t>
      </w:r>
    </w:p>
    <w:p w:rsidR="00427D23" w:rsidRDefault="00427D23" w:rsidP="00427D23">
      <w:del w:id="110" w:author="Kat Anastasiou" w:date="2018-07-02T15:31:00Z">
        <w:r w:rsidDel="007A257E">
          <w:delText xml:space="preserve">            preRight: </w:delText>
        </w:r>
      </w:del>
      <w:r>
        <w:t>'Yes that</w:t>
      </w:r>
      <w:del w:id="111" w:author="Kat Anastasiou" w:date="2018-07-02T15:31:00Z">
        <w:r w:rsidDel="007A257E">
          <w:delText>\</w:delText>
        </w:r>
      </w:del>
      <w:r>
        <w:t>'s right!',</w:t>
      </w:r>
    </w:p>
    <w:p w:rsidR="00427D23" w:rsidRDefault="00427D23" w:rsidP="00427D23">
      <w:del w:id="112" w:author="Kat Anastasiou" w:date="2018-07-02T15:31:00Z">
        <w:r w:rsidDel="007A257E">
          <w:delText xml:space="preserve">            buttonLabel: </w:delText>
        </w:r>
      </w:del>
      <w:r>
        <w:t>'More info',</w:t>
      </w:r>
    </w:p>
    <w:p w:rsidR="00427D23" w:rsidDel="007A257E" w:rsidRDefault="00427D23" w:rsidP="00427D23">
      <w:pPr>
        <w:rPr>
          <w:del w:id="113" w:author="Kat Anastasiou" w:date="2018-07-02T15:31:00Z"/>
        </w:rPr>
      </w:pPr>
      <w:del w:id="114" w:author="Kat Anastasiou" w:date="2018-07-02T15:31:00Z">
        <w:r w:rsidDel="007A257E">
          <w:delText xml:space="preserve">        },</w:delText>
        </w:r>
      </w:del>
    </w:p>
    <w:p w:rsidR="00427D23" w:rsidDel="007A257E" w:rsidRDefault="00427D23" w:rsidP="00427D23">
      <w:pPr>
        <w:rPr>
          <w:del w:id="115" w:author="Kat Anastasiou" w:date="2018-07-02T15:31:00Z"/>
        </w:rPr>
      </w:pPr>
      <w:del w:id="116" w:author="Kat Anastasiou" w:date="2018-07-02T15:31:00Z">
        <w:r w:rsidDel="007A257E">
          <w:delText xml:space="preserve">        {</w:delText>
        </w:r>
      </w:del>
    </w:p>
    <w:p w:rsidR="00427D23" w:rsidDel="007A257E" w:rsidRDefault="00427D23" w:rsidP="00427D23">
      <w:pPr>
        <w:rPr>
          <w:del w:id="117" w:author="Kat Anastasiou" w:date="2018-07-02T15:31:00Z"/>
        </w:rPr>
      </w:pPr>
      <w:del w:id="118" w:author="Kat Anastasiou" w:date="2018-07-02T15:31:00Z">
        <w:r w:rsidDel="007A257E">
          <w:delText xml:space="preserve">            type: 'Info',</w:delText>
        </w:r>
      </w:del>
    </w:p>
    <w:p w:rsidR="00427D23" w:rsidDel="007A257E" w:rsidRDefault="00427D23" w:rsidP="00427D23">
      <w:pPr>
        <w:rPr>
          <w:del w:id="119" w:author="Kat Anastasiou" w:date="2018-07-02T15:31:00Z"/>
        </w:rPr>
      </w:pPr>
      <w:del w:id="120" w:author="Kat Anastasiou" w:date="2018-07-02T15:31:00Z">
        <w:r w:rsidDel="007A257E">
          <w:delText xml:space="preserve">            centreContent: true,</w:delText>
        </w:r>
      </w:del>
    </w:p>
    <w:p w:rsidR="00427D23" w:rsidRDefault="00427D23" w:rsidP="00427D23">
      <w:del w:id="121" w:author="Kat Anastasiou" w:date="2018-07-02T15:31:00Z">
        <w:r w:rsidDel="007A257E">
          <w:delText xml:space="preserve">            subTitle: </w:delText>
        </w:r>
      </w:del>
      <w:r>
        <w:t>'More info',</w:t>
      </w:r>
    </w:p>
    <w:p w:rsidR="00427D23" w:rsidRDefault="00427D23" w:rsidP="00427D23">
      <w:del w:id="122" w:author="Kat Anastasiou" w:date="2018-07-02T15:31:00Z">
        <w:r w:rsidDel="007A257E">
          <w:delText xml:space="preserve">            paragraph: </w:delText>
        </w:r>
      </w:del>
      <w:r>
        <w:t>'The rules of ring-fencing say that, if you</w:t>
      </w:r>
      <w:del w:id="123" w:author="Kat Anastasiou" w:date="2018-07-02T15:31:00Z">
        <w:r w:rsidDel="007A257E">
          <w:delText>\</w:delText>
        </w:r>
      </w:del>
      <w:r>
        <w:t>'re in the ring-fence, it’s ok to provide services to colleagues on both sides of the ring-fence. But it’s a one</w:t>
      </w:r>
      <w:ins w:id="124" w:author="Kat Anastasiou" w:date="2018-07-02T15:31:00Z">
        <w:r w:rsidR="007A257E">
          <w:t>-</w:t>
        </w:r>
      </w:ins>
      <w:del w:id="125" w:author="Kat Anastasiou" w:date="2018-07-02T15:31:00Z">
        <w:r w:rsidDel="007A257E">
          <w:delText xml:space="preserve"> </w:delText>
        </w:r>
      </w:del>
      <w:r>
        <w:t>way thing – NatWest Markets (for example) can’t provide services to colleagues who are inside the ring-fenced bank</w:t>
      </w:r>
      <w:del w:id="126" w:author="Kat Anastasiou" w:date="2018-07-02T15:52:00Z">
        <w:r w:rsidDel="00412A87">
          <w:delText xml:space="preserve">. </w:delText>
        </w:r>
      </w:del>
      <w:r>
        <w:t>',</w:t>
      </w:r>
    </w:p>
    <w:p w:rsidR="00427D23" w:rsidRDefault="00427D23" w:rsidP="00427D23">
      <w:del w:id="127" w:author="Kat Anastasiou" w:date="2018-07-02T15:32:00Z">
        <w:r w:rsidDel="007A257E">
          <w:delText xml:space="preserve">            buttonLabel: </w:delText>
        </w:r>
      </w:del>
      <w:r>
        <w:t>'Continue',</w:t>
      </w:r>
    </w:p>
    <w:p w:rsidR="00427D23" w:rsidDel="007A257E" w:rsidRDefault="00427D23" w:rsidP="00427D23">
      <w:pPr>
        <w:rPr>
          <w:del w:id="128" w:author="Kat Anastasiou" w:date="2018-07-02T15:32:00Z"/>
        </w:rPr>
      </w:pPr>
      <w:del w:id="129" w:author="Kat Anastasiou" w:date="2018-07-02T15:32:00Z">
        <w:r w:rsidDel="007A257E">
          <w:delText xml:space="preserve">        },</w:delText>
        </w:r>
      </w:del>
    </w:p>
    <w:p w:rsidR="00427D23" w:rsidDel="007A257E" w:rsidRDefault="00427D23" w:rsidP="00427D23">
      <w:pPr>
        <w:rPr>
          <w:del w:id="130" w:author="Kat Anastasiou" w:date="2018-07-02T15:32:00Z"/>
        </w:rPr>
      </w:pPr>
      <w:del w:id="131" w:author="Kat Anastasiou" w:date="2018-07-02T15:32:00Z">
        <w:r w:rsidDel="007A257E">
          <w:delText xml:space="preserve">        //////// Bonus 3 //////////////</w:delText>
        </w:r>
      </w:del>
    </w:p>
    <w:p w:rsidR="00427D23" w:rsidDel="007A257E" w:rsidRDefault="00427D23" w:rsidP="00427D23">
      <w:pPr>
        <w:rPr>
          <w:del w:id="132" w:author="Kat Anastasiou" w:date="2018-07-02T15:32:00Z"/>
        </w:rPr>
      </w:pPr>
      <w:del w:id="133" w:author="Kat Anastasiou" w:date="2018-07-02T15:32:00Z">
        <w:r w:rsidDel="007A257E">
          <w:delText xml:space="preserve">        {</w:delText>
        </w:r>
      </w:del>
    </w:p>
    <w:p w:rsidR="00427D23" w:rsidDel="007A257E" w:rsidRDefault="00427D23" w:rsidP="00427D23">
      <w:pPr>
        <w:rPr>
          <w:del w:id="134" w:author="Kat Anastasiou" w:date="2018-07-02T15:32:00Z"/>
        </w:rPr>
      </w:pPr>
      <w:del w:id="135" w:author="Kat Anastasiou" w:date="2018-07-02T15:32:00Z">
        <w:r w:rsidDel="007A257E">
          <w:delText xml:space="preserve">            type: 'Info',</w:delText>
        </w:r>
      </w:del>
    </w:p>
    <w:p w:rsidR="00427D23" w:rsidDel="007A257E" w:rsidRDefault="00427D23" w:rsidP="00427D23">
      <w:pPr>
        <w:rPr>
          <w:del w:id="136" w:author="Kat Anastasiou" w:date="2018-07-02T15:32:00Z"/>
        </w:rPr>
      </w:pPr>
      <w:del w:id="137" w:author="Kat Anastasiou" w:date="2018-07-02T15:32:00Z">
        <w:r w:rsidDel="007A257E">
          <w:delText xml:space="preserve">            bonusLabel: 'bonus3',</w:delText>
        </w:r>
      </w:del>
    </w:p>
    <w:p w:rsidR="00427D23" w:rsidDel="007A257E" w:rsidRDefault="00427D23" w:rsidP="00427D23">
      <w:pPr>
        <w:rPr>
          <w:del w:id="138" w:author="Kat Anastasiou" w:date="2018-07-02T15:32:00Z"/>
        </w:rPr>
      </w:pPr>
      <w:del w:id="139" w:author="Kat Anastasiou" w:date="2018-07-02T15:32:00Z">
        <w:r w:rsidDel="007A257E">
          <w:delText xml:space="preserve">            centreContent: false,</w:delText>
        </w:r>
      </w:del>
    </w:p>
    <w:p w:rsidR="00427D23" w:rsidRDefault="00427D23" w:rsidP="00427D23">
      <w:del w:id="140" w:author="Kat Anastasiou" w:date="2018-07-02T15:32:00Z">
        <w:r w:rsidDel="007A257E">
          <w:delText xml:space="preserve">            buttonLabel: </w:delText>
        </w:r>
      </w:del>
      <w:r>
        <w:t>'Go',</w:t>
      </w:r>
    </w:p>
    <w:p w:rsidR="00427D23" w:rsidRDefault="00427D23" w:rsidP="00427D23">
      <w:del w:id="141" w:author="Kat Anastasiou" w:date="2018-07-02T15:32:00Z">
        <w:r w:rsidDel="007A257E">
          <w:delText xml:space="preserve">            subTitle: </w:delText>
        </w:r>
      </w:del>
      <w:r>
        <w:t>'Bonus round',</w:t>
      </w:r>
    </w:p>
    <w:p w:rsidR="00427D23" w:rsidRDefault="00427D23" w:rsidP="00427D23">
      <w:del w:id="142" w:author="Kat Anastasiou" w:date="2018-07-02T15:32:00Z">
        <w:r w:rsidDel="007A257E">
          <w:delText xml:space="preserve">            paragraph: </w:delText>
        </w:r>
      </w:del>
      <w:r>
        <w:t>'You</w:t>
      </w:r>
      <w:del w:id="143" w:author="Kat Anastasiou" w:date="2018-07-02T15:32:00Z">
        <w:r w:rsidDel="007A257E">
          <w:delText>\</w:delText>
        </w:r>
      </w:del>
      <w:r>
        <w:t>'ve got a chance to unlock a lovely new gift for me, let</w:t>
      </w:r>
      <w:ins w:id="144" w:author="Kat Anastasiou" w:date="2018-07-02T15:47:00Z">
        <w:r w:rsidR="005B1C5B">
          <w:t>’</w:t>
        </w:r>
      </w:ins>
      <w:r>
        <w:t>s go',</w:t>
      </w:r>
    </w:p>
    <w:p w:rsidR="00427D23" w:rsidDel="007A257E" w:rsidRDefault="00427D23" w:rsidP="00427D23">
      <w:pPr>
        <w:rPr>
          <w:del w:id="145" w:author="Kat Anastasiou" w:date="2018-07-02T15:32:00Z"/>
        </w:rPr>
      </w:pPr>
      <w:del w:id="146" w:author="Kat Anastasiou" w:date="2018-07-02T15:32:00Z">
        <w:r w:rsidDel="007A257E">
          <w:delText xml:space="preserve">            imageHeight: 0.3,</w:delText>
        </w:r>
      </w:del>
    </w:p>
    <w:p w:rsidR="00427D23" w:rsidDel="007A257E" w:rsidRDefault="00427D23" w:rsidP="00427D23">
      <w:pPr>
        <w:rPr>
          <w:del w:id="147" w:author="Kat Anastasiou" w:date="2018-07-02T15:32:00Z"/>
        </w:rPr>
      </w:pPr>
      <w:del w:id="148" w:author="Kat Anastasiou" w:date="2018-07-02T15:32:00Z">
        <w:r w:rsidDel="007A257E">
          <w:delText xml:space="preserve">            bottomImage: planetStandPurple,</w:delText>
        </w:r>
      </w:del>
    </w:p>
    <w:p w:rsidR="00427D23" w:rsidDel="007A257E" w:rsidRDefault="00427D23" w:rsidP="00427D23">
      <w:pPr>
        <w:rPr>
          <w:del w:id="149" w:author="Kat Anastasiou" w:date="2018-07-02T15:32:00Z"/>
        </w:rPr>
      </w:pPr>
      <w:del w:id="150" w:author="Kat Anastasiou" w:date="2018-07-02T15:32:00Z">
        <w:r w:rsidDel="007A257E">
          <w:lastRenderedPageBreak/>
          <w:delText xml:space="preserve">        },</w:delText>
        </w:r>
      </w:del>
    </w:p>
    <w:p w:rsidR="00427D23" w:rsidDel="007A257E" w:rsidRDefault="00427D23" w:rsidP="00427D23">
      <w:pPr>
        <w:rPr>
          <w:del w:id="151" w:author="Kat Anastasiou" w:date="2018-07-02T15:32:00Z"/>
        </w:rPr>
      </w:pPr>
      <w:del w:id="152" w:author="Kat Anastasiou" w:date="2018-07-02T15:32:00Z">
        <w:r w:rsidDel="007A257E">
          <w:delText xml:space="preserve">        {</w:delText>
        </w:r>
      </w:del>
    </w:p>
    <w:p w:rsidR="00427D23" w:rsidDel="007A257E" w:rsidRDefault="00427D23" w:rsidP="00427D23">
      <w:pPr>
        <w:rPr>
          <w:del w:id="153" w:author="Kat Anastasiou" w:date="2018-07-02T15:32:00Z"/>
        </w:rPr>
      </w:pPr>
      <w:del w:id="154" w:author="Kat Anastasiou" w:date="2018-07-02T15:32:00Z">
        <w:r w:rsidDel="007A257E">
          <w:delText xml:space="preserve">            type: 'PickAListQuestion',</w:delText>
        </w:r>
      </w:del>
    </w:p>
    <w:p w:rsidR="00427D23" w:rsidDel="007A257E" w:rsidRDefault="00427D23" w:rsidP="00427D23">
      <w:pPr>
        <w:rPr>
          <w:del w:id="155" w:author="Kat Anastasiou" w:date="2018-07-02T15:32:00Z"/>
        </w:rPr>
      </w:pPr>
      <w:del w:id="156" w:author="Kat Anastasiou" w:date="2018-07-02T15:32:00Z">
        <w:r w:rsidDel="007A257E">
          <w:delText xml:space="preserve">            bonusQuestion: true,</w:delText>
        </w:r>
      </w:del>
    </w:p>
    <w:p w:rsidR="00427D23" w:rsidDel="007A257E" w:rsidRDefault="00427D23" w:rsidP="00427D23">
      <w:pPr>
        <w:rPr>
          <w:del w:id="157" w:author="Kat Anastasiou" w:date="2018-07-02T15:32:00Z"/>
        </w:rPr>
      </w:pPr>
      <w:del w:id="158" w:author="Kat Anastasiou" w:date="2018-07-02T15:32:00Z">
        <w:r w:rsidDel="007A257E">
          <w:delText xml:space="preserve">            icon: bonusIcons.bonus3SVG,</w:delText>
        </w:r>
      </w:del>
    </w:p>
    <w:p w:rsidR="00427D23" w:rsidDel="007A257E" w:rsidRDefault="00427D23" w:rsidP="00427D23">
      <w:pPr>
        <w:rPr>
          <w:del w:id="159" w:author="Kat Anastasiou" w:date="2018-07-02T15:32:00Z"/>
        </w:rPr>
      </w:pPr>
      <w:del w:id="160" w:author="Kat Anastasiou" w:date="2018-07-02T15:32:00Z">
        <w:r w:rsidDel="007A257E">
          <w:delText xml:space="preserve">            bonusTime: 10000,</w:delText>
        </w:r>
      </w:del>
    </w:p>
    <w:p w:rsidR="00427D23" w:rsidDel="007A257E" w:rsidRDefault="00427D23" w:rsidP="00427D23">
      <w:pPr>
        <w:rPr>
          <w:del w:id="161" w:author="Kat Anastasiou" w:date="2018-07-02T15:32:00Z"/>
        </w:rPr>
      </w:pPr>
      <w:del w:id="162" w:author="Kat Anastasiou" w:date="2018-07-02T15:32:00Z">
        <w:r w:rsidDel="007A257E">
          <w:delText xml:space="preserve">            bonusLabel: 'bonus3',</w:delText>
        </w:r>
      </w:del>
    </w:p>
    <w:p w:rsidR="00427D23" w:rsidDel="007A257E" w:rsidRDefault="00427D23" w:rsidP="00427D23">
      <w:pPr>
        <w:rPr>
          <w:del w:id="163" w:author="Kat Anastasiou" w:date="2018-07-02T15:32:00Z"/>
        </w:rPr>
      </w:pPr>
      <w:del w:id="164" w:author="Kat Anastasiou" w:date="2018-07-02T15:32:00Z">
        <w:r w:rsidDel="007A257E">
          <w:delText xml:space="preserve">            item: 'neckGroup',</w:delText>
        </w:r>
      </w:del>
    </w:p>
    <w:p w:rsidR="00427D23" w:rsidDel="007A257E" w:rsidRDefault="00427D23" w:rsidP="00427D23">
      <w:pPr>
        <w:rPr>
          <w:del w:id="165" w:author="Kat Anastasiou" w:date="2018-07-02T15:32:00Z"/>
        </w:rPr>
      </w:pPr>
      <w:del w:id="166" w:author="Kat Anastasiou" w:date="2018-07-02T15:32:00Z">
        <w:r w:rsidDel="007A257E">
          <w:delText xml:space="preserve">            availableItems: ['neck1', 'neck2', 'neck3', 'neck4', 'neck5'],</w:delText>
        </w:r>
      </w:del>
    </w:p>
    <w:p w:rsidR="00427D23" w:rsidRDefault="00427D23" w:rsidP="00427D23">
      <w:del w:id="167" w:author="Kat Anastasiou" w:date="2018-07-02T15:32:00Z">
        <w:r w:rsidDel="007A257E">
          <w:delText xml:space="preserve">            question: </w:delText>
        </w:r>
      </w:del>
      <w:r>
        <w:t>'How will Risk work with colleagues inside and outside the ring-fence?',</w:t>
      </w:r>
    </w:p>
    <w:p w:rsidR="00427D23" w:rsidRDefault="00427D23" w:rsidP="00427D23">
      <w:del w:id="168" w:author="Kat Anastasiou" w:date="2018-07-02T15:32:00Z">
        <w:r w:rsidDel="007A257E">
          <w:delText xml:space="preserve">            subText: </w:delText>
        </w:r>
      </w:del>
      <w:r>
        <w:t>'</w:t>
      </w:r>
      <w:ins w:id="169" w:author="Kat Anastasiou" w:date="2018-07-02T15:32:00Z">
        <w:r w:rsidR="007A257E">
          <w:t>C</w:t>
        </w:r>
      </w:ins>
      <w:del w:id="170" w:author="Kat Anastasiou" w:date="2018-07-02T15:32:00Z">
        <w:r w:rsidDel="007A257E">
          <w:delText>c</w:delText>
        </w:r>
      </w:del>
      <w:r>
        <w:t>lick all that you think apply:',</w:t>
      </w:r>
    </w:p>
    <w:p w:rsidR="00427D23" w:rsidDel="007A257E" w:rsidRDefault="00427D23" w:rsidP="00427D23">
      <w:pPr>
        <w:rPr>
          <w:del w:id="171" w:author="Kat Anastasiou" w:date="2018-07-02T15:32:00Z"/>
        </w:rPr>
      </w:pPr>
      <w:del w:id="172" w:author="Kat Anastasiou" w:date="2018-07-02T15:32:00Z">
        <w:r w:rsidDel="007A257E">
          <w:delText xml:space="preserve">            label: 'riskWork',</w:delText>
        </w:r>
      </w:del>
    </w:p>
    <w:p w:rsidR="00427D23" w:rsidDel="007A257E" w:rsidRDefault="00427D23" w:rsidP="00427D23">
      <w:pPr>
        <w:rPr>
          <w:del w:id="173" w:author="Kat Anastasiou" w:date="2018-07-02T15:32:00Z"/>
        </w:rPr>
      </w:pPr>
      <w:del w:id="174" w:author="Kat Anastasiou" w:date="2018-07-02T15:32:00Z">
        <w:r w:rsidDel="007A257E">
          <w:delText xml:space="preserve">            questionItems: [</w:delText>
        </w:r>
      </w:del>
    </w:p>
    <w:p w:rsidR="00427D23" w:rsidRDefault="00427D23" w:rsidP="00427D23">
      <w:del w:id="175" w:author="Kat Anastasiou" w:date="2018-07-02T15:32:00Z">
        <w:r w:rsidDel="007A257E">
          <w:delText xml:space="preserve">                {label: </w:delText>
        </w:r>
      </w:del>
      <w:r>
        <w:t>'Risk will just work inside the ring-fence'</w:t>
      </w:r>
      <w:del w:id="176" w:author="Kat Anastasiou" w:date="2018-07-02T15:32:00Z">
        <w:r w:rsidDel="007A257E">
          <w:delText>}, // , funny: true        // if you want to have a funny answer also</w:delText>
        </w:r>
      </w:del>
    </w:p>
    <w:p w:rsidR="00427D23" w:rsidRDefault="00427D23" w:rsidP="00427D23">
      <w:del w:id="177" w:author="Kat Anastasiou" w:date="2018-07-02T15:32:00Z">
        <w:r w:rsidDel="007A257E">
          <w:delText xml:space="preserve">                {label: </w:delText>
        </w:r>
      </w:del>
      <w:r>
        <w:t>'Risk will work across both areas'</w:t>
      </w:r>
      <w:del w:id="178" w:author="Kat Anastasiou" w:date="2018-07-02T15:32:00Z">
        <w:r w:rsidDel="007A257E">
          <w:delText>}</w:delText>
        </w:r>
      </w:del>
      <w:r>
        <w:t>,</w:t>
      </w:r>
    </w:p>
    <w:p w:rsidR="00427D23" w:rsidRDefault="00427D23" w:rsidP="00427D23">
      <w:del w:id="179" w:author="Kat Anastasiou" w:date="2018-07-02T15:32:00Z">
        <w:r w:rsidDel="007A257E">
          <w:delText xml:space="preserve">                {label: </w:delText>
        </w:r>
      </w:del>
      <w:r>
        <w:t>'Risk will just work outside the ring fence'</w:t>
      </w:r>
      <w:del w:id="180" w:author="Kat Anastasiou" w:date="2018-07-02T15:32:00Z">
        <w:r w:rsidDel="007A257E">
          <w:delText>}</w:delText>
        </w:r>
      </w:del>
    </w:p>
    <w:p w:rsidR="00427D23" w:rsidDel="007A257E" w:rsidRDefault="00427D23" w:rsidP="00427D23">
      <w:pPr>
        <w:rPr>
          <w:del w:id="181" w:author="Kat Anastasiou" w:date="2018-07-02T15:33:00Z"/>
        </w:rPr>
      </w:pPr>
      <w:del w:id="182" w:author="Kat Anastasiou" w:date="2018-07-02T15:33:00Z">
        <w:r w:rsidDel="007A257E">
          <w:delText xml:space="preserve">            ],</w:delText>
        </w:r>
      </w:del>
    </w:p>
    <w:p w:rsidR="00427D23" w:rsidDel="007A257E" w:rsidRDefault="00427D23" w:rsidP="00427D23">
      <w:pPr>
        <w:rPr>
          <w:del w:id="183" w:author="Kat Anastasiou" w:date="2018-07-02T15:33:00Z"/>
        </w:rPr>
      </w:pPr>
      <w:del w:id="184" w:author="Kat Anastasiou" w:date="2018-07-02T15:33:00Z">
        <w:r w:rsidDel="007A257E">
          <w:delText xml:space="preserve">            buttonType: 'list', // image</w:delText>
        </w:r>
      </w:del>
    </w:p>
    <w:p w:rsidR="00427D23" w:rsidDel="007A257E" w:rsidRDefault="00427D23" w:rsidP="00427D23">
      <w:pPr>
        <w:rPr>
          <w:del w:id="185" w:author="Kat Anastasiou" w:date="2018-07-02T15:33:00Z"/>
        </w:rPr>
      </w:pPr>
      <w:del w:id="186" w:author="Kat Anastasiou" w:date="2018-07-02T15:33:00Z">
        <w:r w:rsidDel="007A257E">
          <w:delText xml:space="preserve">            buttonLabel: 'Confirm',</w:delText>
        </w:r>
      </w:del>
    </w:p>
    <w:p w:rsidR="00427D23" w:rsidDel="007A257E" w:rsidRDefault="00427D23" w:rsidP="00427D23">
      <w:pPr>
        <w:rPr>
          <w:del w:id="187" w:author="Kat Anastasiou" w:date="2018-07-02T15:33:00Z"/>
        </w:rPr>
      </w:pPr>
      <w:del w:id="188" w:author="Kat Anastasiou" w:date="2018-07-02T15:33:00Z">
        <w:r w:rsidDel="007A257E">
          <w:delText xml:space="preserve">            correctAnswer: [false, true, false]</w:delText>
        </w:r>
      </w:del>
    </w:p>
    <w:p w:rsidR="00427D23" w:rsidDel="007A257E" w:rsidRDefault="00427D23" w:rsidP="00427D23">
      <w:pPr>
        <w:rPr>
          <w:del w:id="189" w:author="Kat Anastasiou" w:date="2018-07-02T15:33:00Z"/>
        </w:rPr>
      </w:pPr>
      <w:del w:id="190" w:author="Kat Anastasiou" w:date="2018-07-02T15:33:00Z">
        <w:r w:rsidDel="007A257E">
          <w:delText xml:space="preserve">        },</w:delText>
        </w:r>
      </w:del>
    </w:p>
    <w:p w:rsidR="00427D23" w:rsidDel="007A257E" w:rsidRDefault="00427D23" w:rsidP="00427D23">
      <w:pPr>
        <w:rPr>
          <w:del w:id="191" w:author="Kat Anastasiou" w:date="2018-07-02T15:33:00Z"/>
        </w:rPr>
      </w:pPr>
      <w:del w:id="192" w:author="Kat Anastasiou" w:date="2018-07-02T15:33:00Z">
        <w:r w:rsidDel="007A257E">
          <w:delText xml:space="preserve">        {</w:delText>
        </w:r>
      </w:del>
    </w:p>
    <w:p w:rsidR="00427D23" w:rsidDel="007A257E" w:rsidRDefault="00427D23" w:rsidP="00427D23">
      <w:pPr>
        <w:rPr>
          <w:del w:id="193" w:author="Kat Anastasiou" w:date="2018-07-02T15:33:00Z"/>
        </w:rPr>
      </w:pPr>
      <w:del w:id="194" w:author="Kat Anastasiou" w:date="2018-07-02T15:33:00Z">
        <w:r w:rsidDel="007A257E">
          <w:delText xml:space="preserve">            bonusLabel: 'bonus3',</w:delText>
        </w:r>
      </w:del>
    </w:p>
    <w:p w:rsidR="00427D23" w:rsidDel="007A257E" w:rsidRDefault="00427D23" w:rsidP="00427D23">
      <w:pPr>
        <w:rPr>
          <w:del w:id="195" w:author="Kat Anastasiou" w:date="2018-07-02T15:33:00Z"/>
        </w:rPr>
      </w:pPr>
      <w:del w:id="196" w:author="Kat Anastasiou" w:date="2018-07-02T15:33:00Z">
        <w:r w:rsidDel="007A257E">
          <w:delText xml:space="preserve">            type: 'PickAListQuestion',</w:delText>
        </w:r>
      </w:del>
    </w:p>
    <w:p w:rsidR="00427D23" w:rsidDel="007A257E" w:rsidRDefault="00427D23" w:rsidP="00427D23">
      <w:pPr>
        <w:rPr>
          <w:del w:id="197" w:author="Kat Anastasiou" w:date="2018-07-02T15:33:00Z"/>
        </w:rPr>
      </w:pPr>
      <w:del w:id="198" w:author="Kat Anastasiou" w:date="2018-07-02T15:33:00Z">
        <w:r w:rsidDel="007A257E">
          <w:delText xml:space="preserve">            label: 'riskWork',</w:delText>
        </w:r>
      </w:del>
    </w:p>
    <w:p w:rsidR="00427D23" w:rsidRDefault="00427D23" w:rsidP="00427D23">
      <w:del w:id="199" w:author="Kat Anastasiou" w:date="2018-07-02T15:33:00Z">
        <w:r w:rsidDel="007A257E">
          <w:delText xml:space="preserve">            preWrong: </w:delText>
        </w:r>
      </w:del>
      <w:r>
        <w:t>'Not quite right!',</w:t>
      </w:r>
    </w:p>
    <w:p w:rsidR="00427D23" w:rsidRDefault="00427D23" w:rsidP="00427D23">
      <w:del w:id="200" w:author="Kat Anastasiou" w:date="2018-07-02T15:33:00Z">
        <w:r w:rsidDel="007A257E">
          <w:delText xml:space="preserve">            preRight: </w:delText>
        </w:r>
      </w:del>
      <w:r>
        <w:t>'Correct!',</w:t>
      </w:r>
    </w:p>
    <w:p w:rsidR="00427D23" w:rsidRDefault="00427D23" w:rsidP="00427D23">
      <w:del w:id="201" w:author="Kat Anastasiou" w:date="2018-07-02T15:33:00Z">
        <w:r w:rsidDel="007A257E">
          <w:delText xml:space="preserve">            buttonLabel: </w:delText>
        </w:r>
      </w:del>
      <w:r>
        <w:t>'More info',</w:t>
      </w:r>
    </w:p>
    <w:p w:rsidR="00427D23" w:rsidDel="007A257E" w:rsidRDefault="00427D23" w:rsidP="00427D23">
      <w:pPr>
        <w:rPr>
          <w:del w:id="202" w:author="Kat Anastasiou" w:date="2018-07-02T15:33:00Z"/>
        </w:rPr>
      </w:pPr>
      <w:del w:id="203" w:author="Kat Anastasiou" w:date="2018-07-02T15:33:00Z">
        <w:r w:rsidDel="007A257E">
          <w:delText xml:space="preserve">        },</w:delText>
        </w:r>
      </w:del>
    </w:p>
    <w:p w:rsidR="00427D23" w:rsidDel="007A257E" w:rsidRDefault="00427D23" w:rsidP="00427D23">
      <w:pPr>
        <w:rPr>
          <w:del w:id="204" w:author="Kat Anastasiou" w:date="2018-07-02T15:33:00Z"/>
        </w:rPr>
      </w:pPr>
      <w:del w:id="205" w:author="Kat Anastasiou" w:date="2018-07-02T15:33:00Z">
        <w:r w:rsidDel="007A257E">
          <w:delText xml:space="preserve">        {</w:delText>
        </w:r>
      </w:del>
    </w:p>
    <w:p w:rsidR="00427D23" w:rsidDel="007A257E" w:rsidRDefault="00427D23" w:rsidP="00427D23">
      <w:pPr>
        <w:rPr>
          <w:del w:id="206" w:author="Kat Anastasiou" w:date="2018-07-02T15:33:00Z"/>
        </w:rPr>
      </w:pPr>
      <w:del w:id="207" w:author="Kat Anastasiou" w:date="2018-07-02T15:33:00Z">
        <w:r w:rsidDel="007A257E">
          <w:delText xml:space="preserve">            type: 'Info',</w:delText>
        </w:r>
      </w:del>
    </w:p>
    <w:p w:rsidR="00427D23" w:rsidDel="007A257E" w:rsidRDefault="00427D23" w:rsidP="00427D23">
      <w:pPr>
        <w:rPr>
          <w:del w:id="208" w:author="Kat Anastasiou" w:date="2018-07-02T15:33:00Z"/>
        </w:rPr>
      </w:pPr>
      <w:del w:id="209" w:author="Kat Anastasiou" w:date="2018-07-02T15:33:00Z">
        <w:r w:rsidDel="007A257E">
          <w:delText xml:space="preserve">            bonusLabel: 'bonus3',</w:delText>
        </w:r>
      </w:del>
    </w:p>
    <w:p w:rsidR="00427D23" w:rsidDel="007A257E" w:rsidRDefault="00427D23" w:rsidP="00427D23">
      <w:pPr>
        <w:rPr>
          <w:del w:id="210" w:author="Kat Anastasiou" w:date="2018-07-02T15:33:00Z"/>
        </w:rPr>
      </w:pPr>
      <w:del w:id="211" w:author="Kat Anastasiou" w:date="2018-07-02T15:33:00Z">
        <w:r w:rsidDel="007A257E">
          <w:delText xml:space="preserve">            centreContent: true,</w:delText>
        </w:r>
      </w:del>
    </w:p>
    <w:p w:rsidR="00427D23" w:rsidRDefault="00427D23" w:rsidP="00427D23">
      <w:del w:id="212" w:author="Kat Anastasiou" w:date="2018-07-02T15:33:00Z">
        <w:r w:rsidDel="007A257E">
          <w:lastRenderedPageBreak/>
          <w:delText xml:space="preserve">            subTitle: </w:delText>
        </w:r>
      </w:del>
      <w:r>
        <w:t>'More info',</w:t>
      </w:r>
    </w:p>
    <w:p w:rsidR="00427D23" w:rsidRDefault="00427D23" w:rsidP="00427D23">
      <w:del w:id="213" w:author="Kat Anastasiou" w:date="2018-07-02T15:33:00Z">
        <w:r w:rsidDel="007A257E">
          <w:delText xml:space="preserve">            paragraph: </w:delText>
        </w:r>
      </w:del>
      <w:r>
        <w:t>'Risk has teams that work inside the ring-fence and outside the ring-fence, working collaboratively to provide advice and guidance across the ring-fence for a bank-wide, holistic view for businesses to make informed decisions</w:t>
      </w:r>
      <w:del w:id="214" w:author="Kat Anastasiou" w:date="2018-07-02T15:52:00Z">
        <w:r w:rsidDel="00412A87">
          <w:delText>.</w:delText>
        </w:r>
      </w:del>
      <w:r>
        <w:t>',</w:t>
      </w:r>
    </w:p>
    <w:p w:rsidR="00427D23" w:rsidRDefault="00427D23" w:rsidP="00427D23">
      <w:del w:id="215" w:author="Kat Anastasiou" w:date="2018-07-02T15:33:00Z">
        <w:r w:rsidDel="007A257E">
          <w:delText xml:space="preserve">            buttonLabel: </w:delText>
        </w:r>
      </w:del>
      <w:r>
        <w:t>'Continue',</w:t>
      </w:r>
    </w:p>
    <w:p w:rsidR="00427D23" w:rsidDel="007A257E" w:rsidRDefault="00427D23" w:rsidP="00427D23">
      <w:pPr>
        <w:rPr>
          <w:del w:id="216" w:author="Kat Anastasiou" w:date="2018-07-02T15:33:00Z"/>
        </w:rPr>
      </w:pPr>
      <w:del w:id="217" w:author="Kat Anastasiou" w:date="2018-07-02T15:33:00Z">
        <w:r w:rsidDel="007A257E">
          <w:delText xml:space="preserve">        },</w:delText>
        </w:r>
      </w:del>
    </w:p>
    <w:p w:rsidR="00427D23" w:rsidDel="007A257E" w:rsidRDefault="00427D23" w:rsidP="00427D23">
      <w:pPr>
        <w:rPr>
          <w:del w:id="218" w:author="Kat Anastasiou" w:date="2018-07-02T15:33:00Z"/>
        </w:rPr>
      </w:pPr>
      <w:del w:id="219" w:author="Kat Anastasiou" w:date="2018-07-02T15:33:00Z">
        <w:r w:rsidDel="007A257E">
          <w:delText xml:space="preserve">        {</w:delText>
        </w:r>
      </w:del>
    </w:p>
    <w:p w:rsidR="00427D23" w:rsidDel="007A257E" w:rsidRDefault="00427D23" w:rsidP="00427D23">
      <w:pPr>
        <w:rPr>
          <w:del w:id="220" w:author="Kat Anastasiou" w:date="2018-07-02T15:33:00Z"/>
        </w:rPr>
      </w:pPr>
      <w:del w:id="221" w:author="Kat Anastasiou" w:date="2018-07-02T15:33:00Z">
        <w:r w:rsidDel="007A257E">
          <w:delText xml:space="preserve">            type: 'BonusItems',</w:delText>
        </w:r>
      </w:del>
    </w:p>
    <w:p w:rsidR="00427D23" w:rsidDel="007A257E" w:rsidRDefault="00427D23" w:rsidP="00427D23">
      <w:pPr>
        <w:rPr>
          <w:del w:id="222" w:author="Kat Anastasiou" w:date="2018-07-02T15:33:00Z"/>
        </w:rPr>
      </w:pPr>
      <w:del w:id="223" w:author="Kat Anastasiou" w:date="2018-07-02T15:33:00Z">
        <w:r w:rsidDel="007A257E">
          <w:delText xml:space="preserve">            bonusLabel: 'bonus3',</w:delText>
        </w:r>
      </w:del>
    </w:p>
    <w:p w:rsidR="00427D23" w:rsidRDefault="00427D23" w:rsidP="00427D23">
      <w:del w:id="224" w:author="Kat Anastasiou" w:date="2018-07-02T15:33:00Z">
        <w:r w:rsidDel="007A257E">
          <w:delText xml:space="preserve">            locked: </w:delText>
        </w:r>
      </w:del>
      <w:r>
        <w:t>'Sorry, you didn</w:t>
      </w:r>
      <w:ins w:id="225" w:author="Kat Anastasiou" w:date="2018-07-02T15:33:00Z">
        <w:r w:rsidR="007A257E">
          <w:t>’</w:t>
        </w:r>
      </w:ins>
      <w:r>
        <w:t>t unlock your special item',</w:t>
      </w:r>
    </w:p>
    <w:p w:rsidR="00427D23" w:rsidRDefault="00427D23" w:rsidP="00427D23">
      <w:del w:id="226" w:author="Kat Anastasiou" w:date="2018-07-02T15:33:00Z">
        <w:r w:rsidDel="007A257E">
          <w:delText xml:space="preserve">            unlocked: </w:delText>
        </w:r>
      </w:del>
      <w:r>
        <w:t>'Hey, you</w:t>
      </w:r>
      <w:del w:id="227" w:author="Kat Anastasiou" w:date="2018-07-02T15:33:00Z">
        <w:r w:rsidDel="007A257E">
          <w:delText>\</w:delText>
        </w:r>
      </w:del>
      <w:r>
        <w:t>'ve unlocked your special item',</w:t>
      </w:r>
    </w:p>
    <w:p w:rsidR="00427D23" w:rsidRDefault="00427D23" w:rsidP="00427D23">
      <w:del w:id="228" w:author="Kat Anastasiou" w:date="2018-07-02T15:33:00Z">
        <w:r w:rsidDel="007A257E">
          <w:delText xml:space="preserve">            buttonLabel: </w:delText>
        </w:r>
      </w:del>
      <w:r>
        <w:t>'Continue'</w:t>
      </w:r>
    </w:p>
    <w:p w:rsidR="00427D23" w:rsidDel="007A257E" w:rsidRDefault="00427D23" w:rsidP="00427D23">
      <w:pPr>
        <w:rPr>
          <w:del w:id="229" w:author="Kat Anastasiou" w:date="2018-07-02T15:33:00Z"/>
        </w:rPr>
      </w:pPr>
      <w:del w:id="230" w:author="Kat Anastasiou" w:date="2018-07-02T15:33:00Z">
        <w:r w:rsidDel="007A257E">
          <w:delText xml:space="preserve">        },</w:delText>
        </w:r>
      </w:del>
    </w:p>
    <w:p w:rsidR="00427D23" w:rsidDel="007A257E" w:rsidRDefault="00427D23" w:rsidP="00427D23">
      <w:pPr>
        <w:rPr>
          <w:del w:id="231" w:author="Kat Anastasiou" w:date="2018-07-02T15:33:00Z"/>
        </w:rPr>
      </w:pPr>
      <w:del w:id="232" w:author="Kat Anastasiou" w:date="2018-07-02T15:33:00Z">
        <w:r w:rsidDel="007A257E">
          <w:delText xml:space="preserve">        {</w:delText>
        </w:r>
      </w:del>
    </w:p>
    <w:p w:rsidR="00427D23" w:rsidDel="007A257E" w:rsidRDefault="00427D23" w:rsidP="00427D23">
      <w:pPr>
        <w:rPr>
          <w:del w:id="233" w:author="Kat Anastasiou" w:date="2018-07-02T15:33:00Z"/>
        </w:rPr>
      </w:pPr>
      <w:del w:id="234" w:author="Kat Anastasiou" w:date="2018-07-02T15:33:00Z">
        <w:r w:rsidDel="007A257E">
          <w:delText xml:space="preserve">            type: 'Info',</w:delText>
        </w:r>
      </w:del>
    </w:p>
    <w:p w:rsidR="00427D23" w:rsidDel="007A257E" w:rsidRDefault="00427D23" w:rsidP="00427D23">
      <w:pPr>
        <w:rPr>
          <w:del w:id="235" w:author="Kat Anastasiou" w:date="2018-07-02T15:33:00Z"/>
        </w:rPr>
      </w:pPr>
      <w:del w:id="236" w:author="Kat Anastasiou" w:date="2018-07-02T15:33:00Z">
        <w:r w:rsidDel="007A257E">
          <w:delText xml:space="preserve">            bonusLabel: 'bonus3',</w:delText>
        </w:r>
      </w:del>
    </w:p>
    <w:p w:rsidR="00427D23" w:rsidDel="007A257E" w:rsidRDefault="00427D23" w:rsidP="00427D23">
      <w:pPr>
        <w:rPr>
          <w:del w:id="237" w:author="Kat Anastasiou" w:date="2018-07-02T15:33:00Z"/>
        </w:rPr>
      </w:pPr>
      <w:del w:id="238" w:author="Kat Anastasiou" w:date="2018-07-02T15:33:00Z">
        <w:r w:rsidDel="007A257E">
          <w:delText xml:space="preserve">            centreContent: false,</w:delText>
        </w:r>
      </w:del>
    </w:p>
    <w:p w:rsidR="00427D23" w:rsidDel="007A257E" w:rsidRDefault="00427D23" w:rsidP="00427D23">
      <w:pPr>
        <w:rPr>
          <w:del w:id="239" w:author="Kat Anastasiou" w:date="2018-07-02T15:33:00Z"/>
        </w:rPr>
      </w:pPr>
      <w:del w:id="240" w:author="Kat Anastasiou" w:date="2018-07-02T15:33:00Z">
        <w:r w:rsidDel="007A257E">
          <w:delText xml:space="preserve">            buttonLabel: 'Next Question',</w:delText>
        </w:r>
      </w:del>
    </w:p>
    <w:p w:rsidR="00427D23" w:rsidRDefault="00427D23" w:rsidP="00427D23">
      <w:del w:id="241" w:author="Kat Anastasiou" w:date="2018-07-02T15:33:00Z">
        <w:r w:rsidDel="007A257E">
          <w:delText xml:space="preserve">            unlocked: </w:delText>
        </w:r>
      </w:del>
      <w:r>
        <w:t>'I love my new gift',</w:t>
      </w:r>
    </w:p>
    <w:p w:rsidR="00427D23" w:rsidRDefault="00427D23" w:rsidP="00427D23">
      <w:del w:id="242" w:author="Kat Anastasiou" w:date="2018-07-02T15:33:00Z">
        <w:r w:rsidDel="007A257E">
          <w:delText xml:space="preserve">            locked: </w:delText>
        </w:r>
      </w:del>
      <w:r>
        <w:t>'Ah, never</w:t>
      </w:r>
      <w:ins w:id="243" w:author="Kat Anastasiou" w:date="2018-07-02T15:33:00Z">
        <w:r w:rsidR="007A257E">
          <w:t xml:space="preserve"> </w:t>
        </w:r>
      </w:ins>
      <w:r>
        <w:t>mind, let</w:t>
      </w:r>
      <w:ins w:id="244" w:author="Kat Anastasiou" w:date="2018-07-02T15:33:00Z">
        <w:r w:rsidR="007A257E">
          <w:t>’</w:t>
        </w:r>
      </w:ins>
      <w:r>
        <w:t>s go for the next item.',</w:t>
      </w:r>
    </w:p>
    <w:p w:rsidR="00427D23" w:rsidDel="007A257E" w:rsidRDefault="00427D23" w:rsidP="00427D23">
      <w:pPr>
        <w:rPr>
          <w:del w:id="245" w:author="Kat Anastasiou" w:date="2018-07-02T15:33:00Z"/>
        </w:rPr>
      </w:pPr>
      <w:del w:id="246" w:author="Kat Anastasiou" w:date="2018-07-02T15:33:00Z">
        <w:r w:rsidDel="007A257E">
          <w:delText xml:space="preserve">            imageHeight: 0.3,</w:delText>
        </w:r>
      </w:del>
    </w:p>
    <w:p w:rsidR="00427D23" w:rsidDel="007A257E" w:rsidRDefault="00427D23" w:rsidP="00427D23">
      <w:pPr>
        <w:rPr>
          <w:del w:id="247" w:author="Kat Anastasiou" w:date="2018-07-02T15:33:00Z"/>
        </w:rPr>
      </w:pPr>
      <w:del w:id="248" w:author="Kat Anastasiou" w:date="2018-07-02T15:33:00Z">
        <w:r w:rsidDel="007A257E">
          <w:delText xml:space="preserve">            bottomImage: planetStandPurple,</w:delText>
        </w:r>
      </w:del>
    </w:p>
    <w:p w:rsidR="00427D23" w:rsidDel="007A257E" w:rsidRDefault="00427D23" w:rsidP="00427D23">
      <w:pPr>
        <w:rPr>
          <w:del w:id="249" w:author="Kat Anastasiou" w:date="2018-07-02T15:33:00Z"/>
        </w:rPr>
      </w:pPr>
      <w:del w:id="250" w:author="Kat Anastasiou" w:date="2018-07-02T15:33:00Z">
        <w:r w:rsidDel="007A257E">
          <w:delText xml:space="preserve">        },</w:delText>
        </w:r>
      </w:del>
    </w:p>
    <w:p w:rsidR="00427D23" w:rsidDel="007A257E" w:rsidRDefault="00427D23" w:rsidP="00427D23">
      <w:pPr>
        <w:rPr>
          <w:del w:id="251" w:author="Kat Anastasiou" w:date="2018-07-02T15:33:00Z"/>
        </w:rPr>
      </w:pPr>
      <w:del w:id="252" w:author="Kat Anastasiou" w:date="2018-07-02T15:33:00Z">
        <w:r w:rsidDel="007A257E">
          <w:delText xml:space="preserve">        {</w:delText>
        </w:r>
      </w:del>
    </w:p>
    <w:p w:rsidR="00427D23" w:rsidRDefault="00427D23" w:rsidP="00427D23">
      <w:del w:id="253" w:author="Kat Anastasiou" w:date="2018-07-02T15:33:00Z">
        <w:r w:rsidDel="007A257E">
          <w:delText xml:space="preserve">            type: </w:delText>
        </w:r>
      </w:del>
      <w:r>
        <w:t>'Mission</w:t>
      </w:r>
      <w:ins w:id="254" w:author="Kat Anastasiou" w:date="2018-07-02T15:33:00Z">
        <w:r w:rsidR="007A257E">
          <w:t xml:space="preserve"> </w:t>
        </w:r>
      </w:ins>
      <w:r>
        <w:t>Complete',</w:t>
      </w:r>
    </w:p>
    <w:p w:rsidR="00427D23" w:rsidRDefault="00427D23" w:rsidP="00427D23">
      <w:del w:id="255" w:author="Kat Anastasiou" w:date="2018-07-02T15:34:00Z">
        <w:r w:rsidDel="007A257E">
          <w:delText xml:space="preserve">            percent: </w:delText>
        </w:r>
      </w:del>
      <w:r>
        <w:t>'80%'</w:t>
      </w:r>
    </w:p>
    <w:p w:rsidR="00427D23" w:rsidDel="007A257E" w:rsidRDefault="00427D23" w:rsidP="00427D23">
      <w:pPr>
        <w:rPr>
          <w:del w:id="256" w:author="Kat Anastasiou" w:date="2018-07-02T15:34:00Z"/>
        </w:rPr>
      </w:pPr>
      <w:del w:id="257" w:author="Kat Anastasiou" w:date="2018-07-02T15:34:00Z">
        <w:r w:rsidDel="007A257E">
          <w:delText xml:space="preserve">        },</w:delText>
        </w:r>
      </w:del>
    </w:p>
    <w:p w:rsidR="00427D23" w:rsidDel="007A257E" w:rsidRDefault="00427D23" w:rsidP="00427D23">
      <w:pPr>
        <w:rPr>
          <w:del w:id="258" w:author="Kat Anastasiou" w:date="2018-07-02T15:34:00Z"/>
        </w:rPr>
      </w:pPr>
      <w:del w:id="259" w:author="Kat Anastasiou" w:date="2018-07-02T15:34:00Z">
        <w:r w:rsidDel="007A257E">
          <w:delText xml:space="preserve">        // Questoion 10 ////////////////////////////////////////////////////////</w:delText>
        </w:r>
      </w:del>
    </w:p>
    <w:p w:rsidR="00427D23" w:rsidDel="007A257E" w:rsidRDefault="00427D23" w:rsidP="00427D23">
      <w:pPr>
        <w:rPr>
          <w:del w:id="260" w:author="Kat Anastasiou" w:date="2018-07-02T15:34:00Z"/>
        </w:rPr>
      </w:pPr>
    </w:p>
    <w:p w:rsidR="00427D23" w:rsidDel="007A257E" w:rsidRDefault="00427D23" w:rsidP="00427D23">
      <w:pPr>
        <w:rPr>
          <w:del w:id="261" w:author="Kat Anastasiou" w:date="2018-07-02T15:34:00Z"/>
        </w:rPr>
      </w:pPr>
      <w:del w:id="262" w:author="Kat Anastasiou" w:date="2018-07-02T15:34:00Z">
        <w:r w:rsidDel="007A257E">
          <w:delText xml:space="preserve">        {</w:delText>
        </w:r>
      </w:del>
    </w:p>
    <w:p w:rsidR="00427D23" w:rsidDel="007A257E" w:rsidRDefault="00427D23" w:rsidP="00427D23">
      <w:pPr>
        <w:rPr>
          <w:del w:id="263" w:author="Kat Anastasiou" w:date="2018-07-02T15:34:00Z"/>
        </w:rPr>
      </w:pPr>
      <w:del w:id="264" w:author="Kat Anastasiou" w:date="2018-07-02T15:34:00Z">
        <w:r w:rsidDel="007A257E">
          <w:delText xml:space="preserve">            type: 'YesNoQuestion',</w:delText>
        </w:r>
      </w:del>
    </w:p>
    <w:p w:rsidR="00427D23" w:rsidDel="007A257E" w:rsidRDefault="00427D23" w:rsidP="00427D23">
      <w:pPr>
        <w:rPr>
          <w:del w:id="265" w:author="Kat Anastasiou" w:date="2018-07-02T15:34:00Z"/>
        </w:rPr>
      </w:pPr>
      <w:del w:id="266" w:author="Kat Anastasiou" w:date="2018-07-02T15:34:00Z">
        <w:r w:rsidDel="007A257E">
          <w:delText xml:space="preserve">            label: 'marketTraders',</w:delText>
        </w:r>
      </w:del>
    </w:p>
    <w:p w:rsidR="00427D23" w:rsidRDefault="00427D23" w:rsidP="00427D23">
      <w:del w:id="267" w:author="Kat Anastasiou" w:date="2018-07-02T15:34:00Z">
        <w:r w:rsidDel="007A257E">
          <w:delText xml:space="preserve">            question: </w:delText>
        </w:r>
      </w:del>
      <w:r>
        <w:t>'Can a NatWest Markets (NWM) trader or banker collaborate with colleagues in Commercial &amp; Private Banking (CPB) to deliver a service to customers?',</w:t>
      </w:r>
    </w:p>
    <w:p w:rsidR="00427D23" w:rsidDel="007A257E" w:rsidRDefault="00427D23" w:rsidP="00427D23">
      <w:pPr>
        <w:rPr>
          <w:del w:id="268" w:author="Kat Anastasiou" w:date="2018-07-02T15:34:00Z"/>
        </w:rPr>
      </w:pPr>
      <w:del w:id="269" w:author="Kat Anastasiou" w:date="2018-07-02T15:34:00Z">
        <w:r w:rsidDel="007A257E">
          <w:delText xml:space="preserve">            correctAnswer: [true],</w:delText>
        </w:r>
      </w:del>
    </w:p>
    <w:p w:rsidR="00427D23" w:rsidRDefault="00427D23" w:rsidP="00427D23">
      <w:del w:id="270" w:author="Kat Anastasiou" w:date="2018-07-02T15:34:00Z">
        <w:r w:rsidDel="007A257E">
          <w:lastRenderedPageBreak/>
          <w:delText xml:space="preserve">            subText: </w:delText>
        </w:r>
      </w:del>
      <w:r>
        <w:t>'Select yes or no to continue',</w:t>
      </w:r>
    </w:p>
    <w:p w:rsidR="00427D23" w:rsidDel="007A257E" w:rsidRDefault="00427D23" w:rsidP="00427D23">
      <w:pPr>
        <w:rPr>
          <w:del w:id="271" w:author="Kat Anastasiou" w:date="2018-07-02T15:34:00Z"/>
        </w:rPr>
      </w:pPr>
      <w:del w:id="272" w:author="Kat Anastasiou" w:date="2018-07-02T15:34:00Z">
        <w:r w:rsidDel="007A257E">
          <w:delText xml:space="preserve">            questionItems: [</w:delText>
        </w:r>
      </w:del>
    </w:p>
    <w:p w:rsidR="00427D23" w:rsidDel="007A257E" w:rsidRDefault="00427D23" w:rsidP="00427D23">
      <w:pPr>
        <w:rPr>
          <w:del w:id="273" w:author="Kat Anastasiou" w:date="2018-07-02T15:34:00Z"/>
        </w:rPr>
      </w:pPr>
      <w:del w:id="274" w:author="Kat Anastasiou" w:date="2018-07-02T15:34:00Z">
        <w:r w:rsidDel="007A257E">
          <w:delText xml:space="preserve">                {label: 'Yes', value: true},</w:delText>
        </w:r>
      </w:del>
    </w:p>
    <w:p w:rsidR="00427D23" w:rsidDel="007A257E" w:rsidRDefault="00427D23" w:rsidP="00427D23">
      <w:pPr>
        <w:rPr>
          <w:del w:id="275" w:author="Kat Anastasiou" w:date="2018-07-02T15:34:00Z"/>
        </w:rPr>
      </w:pPr>
      <w:del w:id="276" w:author="Kat Anastasiou" w:date="2018-07-02T15:34:00Z">
        <w:r w:rsidDel="007A257E">
          <w:delText xml:space="preserve">                {label: 'No', value: false},</w:delText>
        </w:r>
      </w:del>
    </w:p>
    <w:p w:rsidR="00427D23" w:rsidDel="007A257E" w:rsidRDefault="00427D23" w:rsidP="00427D23">
      <w:pPr>
        <w:rPr>
          <w:del w:id="277" w:author="Kat Anastasiou" w:date="2018-07-02T15:34:00Z"/>
        </w:rPr>
      </w:pPr>
      <w:del w:id="278" w:author="Kat Anastasiou" w:date="2018-07-02T15:34:00Z">
        <w:r w:rsidDel="007A257E">
          <w:delText xml:space="preserve">            ],</w:delText>
        </w:r>
      </w:del>
    </w:p>
    <w:p w:rsidR="00427D23" w:rsidDel="007A257E" w:rsidRDefault="00427D23" w:rsidP="00427D23">
      <w:pPr>
        <w:rPr>
          <w:del w:id="279" w:author="Kat Anastasiou" w:date="2018-07-02T15:34:00Z"/>
        </w:rPr>
      </w:pPr>
      <w:del w:id="280" w:author="Kat Anastasiou" w:date="2018-07-02T15:34:00Z">
        <w:r w:rsidDel="007A257E">
          <w:delText xml:space="preserve">        },</w:delText>
        </w:r>
      </w:del>
    </w:p>
    <w:p w:rsidR="00427D23" w:rsidDel="007A257E" w:rsidRDefault="00427D23" w:rsidP="00427D23">
      <w:pPr>
        <w:rPr>
          <w:del w:id="281" w:author="Kat Anastasiou" w:date="2018-07-02T15:34:00Z"/>
        </w:rPr>
      </w:pPr>
      <w:del w:id="282" w:author="Kat Anastasiou" w:date="2018-07-02T15:34:00Z">
        <w:r w:rsidDel="007A257E">
          <w:delText xml:space="preserve">        {</w:delText>
        </w:r>
      </w:del>
    </w:p>
    <w:p w:rsidR="00427D23" w:rsidDel="007A257E" w:rsidRDefault="00427D23" w:rsidP="00427D23">
      <w:pPr>
        <w:rPr>
          <w:del w:id="283" w:author="Kat Anastasiou" w:date="2018-07-02T15:34:00Z"/>
        </w:rPr>
      </w:pPr>
      <w:del w:id="284" w:author="Kat Anastasiou" w:date="2018-07-02T15:34:00Z">
        <w:r w:rsidDel="007A257E">
          <w:delText xml:space="preserve">            type: 'YesNoQuestion',</w:delText>
        </w:r>
      </w:del>
    </w:p>
    <w:p w:rsidR="00427D23" w:rsidDel="007A257E" w:rsidRDefault="00427D23" w:rsidP="00427D23">
      <w:pPr>
        <w:rPr>
          <w:del w:id="285" w:author="Kat Anastasiou" w:date="2018-07-02T15:34:00Z"/>
        </w:rPr>
      </w:pPr>
      <w:del w:id="286" w:author="Kat Anastasiou" w:date="2018-07-02T15:34:00Z">
        <w:r w:rsidDel="007A257E">
          <w:delText xml:space="preserve">            label: 'marketTraders',</w:delText>
        </w:r>
      </w:del>
    </w:p>
    <w:p w:rsidR="00427D23" w:rsidRDefault="00427D23" w:rsidP="00427D23">
      <w:del w:id="287" w:author="Kat Anastasiou" w:date="2018-07-02T15:34:00Z">
        <w:r w:rsidDel="007A257E">
          <w:delText xml:space="preserve">            preWrong: </w:delText>
        </w:r>
      </w:del>
      <w:r>
        <w:t>'Not quite right on that one',</w:t>
      </w:r>
    </w:p>
    <w:p w:rsidR="00427D23" w:rsidRDefault="00427D23" w:rsidP="00427D23">
      <w:del w:id="288" w:author="Kat Anastasiou" w:date="2018-07-02T15:34:00Z">
        <w:r w:rsidDel="007A257E">
          <w:delText xml:space="preserve">            preRight: </w:delText>
        </w:r>
      </w:del>
      <w:r>
        <w:t>'Yes that</w:t>
      </w:r>
      <w:del w:id="289" w:author="Kat Anastasiou" w:date="2018-07-02T15:34:00Z">
        <w:r w:rsidDel="007A257E">
          <w:delText>\</w:delText>
        </w:r>
      </w:del>
      <w:r>
        <w:t>'s right!',</w:t>
      </w:r>
    </w:p>
    <w:p w:rsidR="00427D23" w:rsidRDefault="00427D23" w:rsidP="00427D23">
      <w:del w:id="290" w:author="Kat Anastasiou" w:date="2018-07-02T15:34:00Z">
        <w:r w:rsidDel="007A257E">
          <w:delText xml:space="preserve">            buttonLabel: </w:delText>
        </w:r>
      </w:del>
      <w:r>
        <w:t>'More info',</w:t>
      </w:r>
    </w:p>
    <w:p w:rsidR="00427D23" w:rsidDel="007A257E" w:rsidRDefault="00427D23" w:rsidP="00427D23">
      <w:pPr>
        <w:rPr>
          <w:del w:id="291" w:author="Kat Anastasiou" w:date="2018-07-02T15:34:00Z"/>
        </w:rPr>
      </w:pPr>
      <w:del w:id="292" w:author="Kat Anastasiou" w:date="2018-07-02T15:34:00Z">
        <w:r w:rsidDel="007A257E">
          <w:delText xml:space="preserve">        },</w:delText>
        </w:r>
      </w:del>
    </w:p>
    <w:p w:rsidR="00427D23" w:rsidDel="007A257E" w:rsidRDefault="00427D23" w:rsidP="00427D23">
      <w:pPr>
        <w:rPr>
          <w:del w:id="293" w:author="Kat Anastasiou" w:date="2018-07-02T15:34:00Z"/>
        </w:rPr>
      </w:pPr>
      <w:del w:id="294" w:author="Kat Anastasiou" w:date="2018-07-02T15:34:00Z">
        <w:r w:rsidDel="007A257E">
          <w:delText xml:space="preserve">        {</w:delText>
        </w:r>
      </w:del>
    </w:p>
    <w:p w:rsidR="00427D23" w:rsidDel="007A257E" w:rsidRDefault="00427D23" w:rsidP="00427D23">
      <w:pPr>
        <w:rPr>
          <w:del w:id="295" w:author="Kat Anastasiou" w:date="2018-07-02T15:34:00Z"/>
        </w:rPr>
      </w:pPr>
      <w:del w:id="296" w:author="Kat Anastasiou" w:date="2018-07-02T15:34:00Z">
        <w:r w:rsidDel="007A257E">
          <w:delText xml:space="preserve">            type: 'Info',</w:delText>
        </w:r>
      </w:del>
    </w:p>
    <w:p w:rsidR="00427D23" w:rsidDel="007A257E" w:rsidRDefault="00427D23" w:rsidP="00427D23">
      <w:pPr>
        <w:rPr>
          <w:del w:id="297" w:author="Kat Anastasiou" w:date="2018-07-02T15:34:00Z"/>
        </w:rPr>
      </w:pPr>
      <w:del w:id="298" w:author="Kat Anastasiou" w:date="2018-07-02T15:34:00Z">
        <w:r w:rsidDel="007A257E">
          <w:delText xml:space="preserve">            label: 'marketTraders',</w:delText>
        </w:r>
      </w:del>
    </w:p>
    <w:p w:rsidR="00427D23" w:rsidDel="007A257E" w:rsidRDefault="00427D23" w:rsidP="00427D23">
      <w:pPr>
        <w:rPr>
          <w:del w:id="299" w:author="Kat Anastasiou" w:date="2018-07-02T15:34:00Z"/>
        </w:rPr>
      </w:pPr>
      <w:del w:id="300" w:author="Kat Anastasiou" w:date="2018-07-02T15:34:00Z">
        <w:r w:rsidDel="007A257E">
          <w:delText xml:space="preserve">            centreContent: true,</w:delText>
        </w:r>
      </w:del>
    </w:p>
    <w:p w:rsidR="00427D23" w:rsidDel="007A257E" w:rsidRDefault="00427D23" w:rsidP="00427D23">
      <w:pPr>
        <w:rPr>
          <w:del w:id="301" w:author="Kat Anastasiou" w:date="2018-07-02T15:34:00Z"/>
        </w:rPr>
      </w:pPr>
      <w:del w:id="302" w:author="Kat Anastasiou" w:date="2018-07-02T15:34:00Z">
        <w:r w:rsidDel="007A257E">
          <w:delText xml:space="preserve">            subTitle: 'More info',</w:delText>
        </w:r>
      </w:del>
    </w:p>
    <w:p w:rsidR="00427D23" w:rsidRDefault="00427D23" w:rsidP="00427D23">
      <w:del w:id="303" w:author="Kat Anastasiou" w:date="2018-07-02T15:34:00Z">
        <w:r w:rsidDel="007A257E">
          <w:delText xml:space="preserve">            paragraph: </w:delText>
        </w:r>
      </w:del>
      <w:r>
        <w:t>'NWM employees who work with customers needing products and services that sit inside the ring-fence will work with colleagues in CPB to help them access these</w:t>
      </w:r>
      <w:del w:id="304" w:author="Kat Anastasiou" w:date="2018-07-02T15:35:00Z">
        <w:r w:rsidDel="007A257E">
          <w:delText xml:space="preserve"> </w:delText>
        </w:r>
      </w:del>
      <w:r>
        <w:t xml:space="preserve">. The same would apply if customers need products and services that are available both from inside and outside the ring-fence. For example, 1) </w:t>
      </w:r>
      <w:proofErr w:type="gramStart"/>
      <w:r>
        <w:t>a</w:t>
      </w:r>
      <w:proofErr w:type="gramEnd"/>
      <w:r>
        <w:t xml:space="preserve"> NWM trader can offer Derivatives or FX Options to a CPB customer after referral from a CPB Relationship Manager or, 2) a NWM banker can introduce a Banking or Insurance sector customer to CPB to support the customer</w:t>
      </w:r>
      <w:del w:id="305" w:author="Kat Anastasiou" w:date="2018-07-02T15:35:00Z">
        <w:r w:rsidDel="007A257E">
          <w:delText>\</w:delText>
        </w:r>
      </w:del>
      <w:r>
        <w:t>'s day to day payment needs.',</w:t>
      </w:r>
    </w:p>
    <w:p w:rsidR="00427D23" w:rsidRDefault="00427D23" w:rsidP="00427D23">
      <w:del w:id="306" w:author="Kat Anastasiou" w:date="2018-07-02T15:35:00Z">
        <w:r w:rsidDel="007A257E">
          <w:delText xml:space="preserve">            buttonLabel: </w:delText>
        </w:r>
      </w:del>
      <w:r>
        <w:t>'Continue',</w:t>
      </w:r>
    </w:p>
    <w:p w:rsidR="00427D23" w:rsidDel="007A257E" w:rsidRDefault="00427D23" w:rsidP="00427D23">
      <w:pPr>
        <w:rPr>
          <w:del w:id="307" w:author="Kat Anastasiou" w:date="2018-07-02T15:35:00Z"/>
        </w:rPr>
      </w:pPr>
      <w:del w:id="308" w:author="Kat Anastasiou" w:date="2018-07-02T15:35:00Z">
        <w:r w:rsidDel="007A257E">
          <w:delText xml:space="preserve">        },</w:delText>
        </w:r>
      </w:del>
    </w:p>
    <w:p w:rsidR="00427D23" w:rsidDel="007A257E" w:rsidRDefault="00427D23" w:rsidP="00427D23">
      <w:pPr>
        <w:rPr>
          <w:del w:id="309" w:author="Kat Anastasiou" w:date="2018-07-02T15:35:00Z"/>
        </w:rPr>
      </w:pPr>
    </w:p>
    <w:p w:rsidR="00427D23" w:rsidDel="007A257E" w:rsidRDefault="00427D23" w:rsidP="00427D23">
      <w:pPr>
        <w:rPr>
          <w:del w:id="310" w:author="Kat Anastasiou" w:date="2018-07-02T15:35:00Z"/>
        </w:rPr>
      </w:pPr>
      <w:del w:id="311" w:author="Kat Anastasiou" w:date="2018-07-02T15:35:00Z">
        <w:r w:rsidDel="007A257E">
          <w:delText xml:space="preserve">        // Question 11 /////////////////////////////////////</w:delText>
        </w:r>
      </w:del>
    </w:p>
    <w:p w:rsidR="00427D23" w:rsidDel="007A257E" w:rsidRDefault="00427D23" w:rsidP="00427D23">
      <w:pPr>
        <w:rPr>
          <w:del w:id="312" w:author="Kat Anastasiou" w:date="2018-07-02T15:35:00Z"/>
        </w:rPr>
      </w:pPr>
    </w:p>
    <w:p w:rsidR="00427D23" w:rsidDel="007A257E" w:rsidRDefault="00427D23" w:rsidP="00427D23">
      <w:pPr>
        <w:rPr>
          <w:del w:id="313" w:author="Kat Anastasiou" w:date="2018-07-02T15:35:00Z"/>
        </w:rPr>
      </w:pPr>
      <w:del w:id="314" w:author="Kat Anastasiou" w:date="2018-07-02T15:35:00Z">
        <w:r w:rsidDel="007A257E">
          <w:delText xml:space="preserve">        {</w:delText>
        </w:r>
      </w:del>
    </w:p>
    <w:p w:rsidR="00427D23" w:rsidDel="007A257E" w:rsidRDefault="00427D23" w:rsidP="00427D23">
      <w:pPr>
        <w:rPr>
          <w:del w:id="315" w:author="Kat Anastasiou" w:date="2018-07-02T15:35:00Z"/>
        </w:rPr>
      </w:pPr>
      <w:del w:id="316" w:author="Kat Anastasiou" w:date="2018-07-02T15:35:00Z">
        <w:r w:rsidDel="007A257E">
          <w:delText xml:space="preserve">            type: 'PickAListQuestion',</w:delText>
        </w:r>
      </w:del>
    </w:p>
    <w:p w:rsidR="00427D23" w:rsidRDefault="00427D23" w:rsidP="00427D23">
      <w:del w:id="317" w:author="Kat Anastasiou" w:date="2018-07-02T15:35:00Z">
        <w:r w:rsidDel="007A257E">
          <w:delText xml:space="preserve">            question: </w:delText>
        </w:r>
      </w:del>
      <w:r>
        <w:t>'How does ring-fencing affect Commercial &amp; Private Banking (CPB) customers?',</w:t>
      </w:r>
    </w:p>
    <w:p w:rsidR="00427D23" w:rsidRDefault="00427D23" w:rsidP="00427D23">
      <w:del w:id="318" w:author="Kat Anastasiou" w:date="2018-07-02T15:35:00Z">
        <w:r w:rsidDel="007A257E">
          <w:delText xml:space="preserve">            subText: </w:delText>
        </w:r>
      </w:del>
      <w:r>
        <w:t>'</w:t>
      </w:r>
      <w:ins w:id="319" w:author="Kat Anastasiou" w:date="2018-07-02T15:35:00Z">
        <w:r w:rsidR="007A257E">
          <w:t>C</w:t>
        </w:r>
      </w:ins>
      <w:del w:id="320" w:author="Kat Anastasiou" w:date="2018-07-02T15:35:00Z">
        <w:r w:rsidDel="007A257E">
          <w:delText>c</w:delText>
        </w:r>
      </w:del>
      <w:r>
        <w:t>lick all that you think apply:',</w:t>
      </w:r>
    </w:p>
    <w:p w:rsidR="00427D23" w:rsidDel="007A257E" w:rsidRDefault="00427D23" w:rsidP="00427D23">
      <w:pPr>
        <w:rPr>
          <w:del w:id="321" w:author="Kat Anastasiou" w:date="2018-07-02T15:35:00Z"/>
        </w:rPr>
      </w:pPr>
      <w:del w:id="322" w:author="Kat Anastasiou" w:date="2018-07-02T15:35:00Z">
        <w:r w:rsidDel="007A257E">
          <w:delText xml:space="preserve">            label: 'affectCPB',</w:delText>
        </w:r>
      </w:del>
    </w:p>
    <w:p w:rsidR="00427D23" w:rsidDel="007A257E" w:rsidRDefault="00427D23" w:rsidP="00427D23">
      <w:pPr>
        <w:rPr>
          <w:del w:id="323" w:author="Kat Anastasiou" w:date="2018-07-02T15:35:00Z"/>
        </w:rPr>
      </w:pPr>
      <w:del w:id="324" w:author="Kat Anastasiou" w:date="2018-07-02T15:35:00Z">
        <w:r w:rsidDel="007A257E">
          <w:delText xml:space="preserve">            questionItems: [</w:delText>
        </w:r>
      </w:del>
    </w:p>
    <w:p w:rsidR="00427D23" w:rsidRDefault="00427D23" w:rsidP="00427D23">
      <w:del w:id="325" w:author="Kat Anastasiou" w:date="2018-07-02T15:35:00Z">
        <w:r w:rsidDel="007A257E">
          <w:delText xml:space="preserve">                {label: </w:delText>
        </w:r>
      </w:del>
      <w:r>
        <w:t>'No changes'</w:t>
      </w:r>
      <w:del w:id="326" w:author="Kat Anastasiou" w:date="2018-07-02T15:35:00Z">
        <w:r w:rsidDel="007A257E">
          <w:delText>}, // , funny: true if you want to have a funny answer also</w:delText>
        </w:r>
      </w:del>
    </w:p>
    <w:p w:rsidR="00427D23" w:rsidRDefault="00427D23" w:rsidP="00427D23">
      <w:del w:id="327" w:author="Kat Anastasiou" w:date="2018-07-02T15:35:00Z">
        <w:r w:rsidDel="007A257E">
          <w:lastRenderedPageBreak/>
          <w:delText xml:space="preserve">                {label: </w:delText>
        </w:r>
      </w:del>
      <w:r>
        <w:t>'A change to the brand they will see on literature'</w:t>
      </w:r>
      <w:del w:id="328" w:author="Kat Anastasiou" w:date="2018-07-02T15:35:00Z">
        <w:r w:rsidDel="007A257E">
          <w:delText>}</w:delText>
        </w:r>
      </w:del>
      <w:r>
        <w:t>,</w:t>
      </w:r>
    </w:p>
    <w:p w:rsidR="00427D23" w:rsidRDefault="00427D23" w:rsidP="00427D23">
      <w:del w:id="329" w:author="Kat Anastasiou" w:date="2018-07-02T15:35:00Z">
        <w:r w:rsidDel="007A257E">
          <w:delText xml:space="preserve">                {label: </w:delText>
        </w:r>
      </w:del>
      <w:r>
        <w:t>'Some changes dependant on the products and services they need'</w:t>
      </w:r>
      <w:del w:id="330" w:author="Kat Anastasiou" w:date="2018-07-02T15:35:00Z">
        <w:r w:rsidDel="007A257E">
          <w:delText>}</w:delText>
        </w:r>
      </w:del>
      <w:r>
        <w:t>,</w:t>
      </w:r>
    </w:p>
    <w:p w:rsidR="00427D23" w:rsidRDefault="00427D23" w:rsidP="00427D23">
      <w:del w:id="331" w:author="Kat Anastasiou" w:date="2018-07-02T15:35:00Z">
        <w:r w:rsidDel="007A257E">
          <w:delText xml:space="preserve">                {label: </w:delText>
        </w:r>
      </w:del>
      <w:r>
        <w:t>'Everything will change</w:t>
      </w:r>
      <w:del w:id="332" w:author="Kat Anastasiou" w:date="2018-07-02T15:35:00Z">
        <w:r w:rsidDel="007A257E">
          <w:delText>.</w:delText>
        </w:r>
      </w:del>
      <w:r>
        <w:t>'</w:t>
      </w:r>
      <w:del w:id="333" w:author="Kat Anastasiou" w:date="2018-07-02T15:35:00Z">
        <w:r w:rsidDel="007A257E">
          <w:delText>}</w:delText>
        </w:r>
      </w:del>
    </w:p>
    <w:p w:rsidR="00427D23" w:rsidDel="007A257E" w:rsidRDefault="00427D23" w:rsidP="00427D23">
      <w:pPr>
        <w:rPr>
          <w:del w:id="334" w:author="Kat Anastasiou" w:date="2018-07-02T15:36:00Z"/>
        </w:rPr>
      </w:pPr>
      <w:del w:id="335" w:author="Kat Anastasiou" w:date="2018-07-02T15:36:00Z">
        <w:r w:rsidDel="007A257E">
          <w:delText xml:space="preserve">            ],</w:delText>
        </w:r>
      </w:del>
    </w:p>
    <w:p w:rsidR="00427D23" w:rsidDel="007A257E" w:rsidRDefault="00427D23" w:rsidP="00427D23">
      <w:pPr>
        <w:rPr>
          <w:del w:id="336" w:author="Kat Anastasiou" w:date="2018-07-02T15:36:00Z"/>
        </w:rPr>
      </w:pPr>
      <w:del w:id="337" w:author="Kat Anastasiou" w:date="2018-07-02T15:36:00Z">
        <w:r w:rsidDel="007A257E">
          <w:delText xml:space="preserve">            buttonType: 'list', // image</w:delText>
        </w:r>
      </w:del>
    </w:p>
    <w:p w:rsidR="00427D23" w:rsidRDefault="00427D23" w:rsidP="00427D23">
      <w:del w:id="338" w:author="Kat Anastasiou" w:date="2018-07-02T15:36:00Z">
        <w:r w:rsidDel="007A257E">
          <w:delText xml:space="preserve">            buttonLabel: </w:delText>
        </w:r>
      </w:del>
      <w:r>
        <w:t>'Confirm',</w:t>
      </w:r>
    </w:p>
    <w:p w:rsidR="00427D23" w:rsidDel="007A257E" w:rsidRDefault="00427D23" w:rsidP="00427D23">
      <w:pPr>
        <w:rPr>
          <w:del w:id="339" w:author="Kat Anastasiou" w:date="2018-07-02T15:36:00Z"/>
        </w:rPr>
      </w:pPr>
      <w:del w:id="340" w:author="Kat Anastasiou" w:date="2018-07-02T15:36:00Z">
        <w:r w:rsidDel="007A257E">
          <w:delText xml:space="preserve">            correctAnswer: [false, false, true, false]</w:delText>
        </w:r>
      </w:del>
    </w:p>
    <w:p w:rsidR="00427D23" w:rsidDel="007A257E" w:rsidRDefault="00427D23" w:rsidP="00427D23">
      <w:pPr>
        <w:rPr>
          <w:del w:id="341" w:author="Kat Anastasiou" w:date="2018-07-02T15:36:00Z"/>
        </w:rPr>
      </w:pPr>
      <w:del w:id="342" w:author="Kat Anastasiou" w:date="2018-07-02T15:36:00Z">
        <w:r w:rsidDel="007A257E">
          <w:delText xml:space="preserve">        },</w:delText>
        </w:r>
      </w:del>
    </w:p>
    <w:p w:rsidR="00427D23" w:rsidDel="007A257E" w:rsidRDefault="00427D23" w:rsidP="00427D23">
      <w:pPr>
        <w:rPr>
          <w:del w:id="343" w:author="Kat Anastasiou" w:date="2018-07-02T15:36:00Z"/>
        </w:rPr>
      </w:pPr>
      <w:del w:id="344" w:author="Kat Anastasiou" w:date="2018-07-02T15:36:00Z">
        <w:r w:rsidDel="007A257E">
          <w:delText xml:space="preserve">        {</w:delText>
        </w:r>
      </w:del>
    </w:p>
    <w:p w:rsidR="00427D23" w:rsidDel="007A257E" w:rsidRDefault="00427D23" w:rsidP="00427D23">
      <w:pPr>
        <w:rPr>
          <w:del w:id="345" w:author="Kat Anastasiou" w:date="2018-07-02T15:36:00Z"/>
        </w:rPr>
      </w:pPr>
      <w:del w:id="346" w:author="Kat Anastasiou" w:date="2018-07-02T15:36:00Z">
        <w:r w:rsidDel="007A257E">
          <w:delText xml:space="preserve">            type: 'PickAListQuestion',</w:delText>
        </w:r>
      </w:del>
    </w:p>
    <w:p w:rsidR="00427D23" w:rsidDel="007A257E" w:rsidRDefault="00427D23" w:rsidP="00427D23">
      <w:pPr>
        <w:rPr>
          <w:del w:id="347" w:author="Kat Anastasiou" w:date="2018-07-02T15:36:00Z"/>
        </w:rPr>
      </w:pPr>
      <w:del w:id="348" w:author="Kat Anastasiou" w:date="2018-07-02T15:36:00Z">
        <w:r w:rsidDel="007A257E">
          <w:delText xml:space="preserve">            label: 'affectCPB',</w:delText>
        </w:r>
      </w:del>
    </w:p>
    <w:p w:rsidR="00427D23" w:rsidRDefault="00427D23" w:rsidP="00427D23">
      <w:del w:id="349" w:author="Kat Anastasiou" w:date="2018-07-02T15:36:00Z">
        <w:r w:rsidDel="007A257E">
          <w:delText xml:space="preserve">            preWrong: </w:delText>
        </w:r>
      </w:del>
      <w:r>
        <w:t>'Not quite right!',</w:t>
      </w:r>
    </w:p>
    <w:p w:rsidR="00427D23" w:rsidRDefault="00427D23" w:rsidP="00427D23">
      <w:del w:id="350" w:author="Kat Anastasiou" w:date="2018-07-02T15:36:00Z">
        <w:r w:rsidDel="007A257E">
          <w:delText xml:space="preserve">            preRight: </w:delText>
        </w:r>
      </w:del>
      <w:r>
        <w:t>'Correct!',</w:t>
      </w:r>
    </w:p>
    <w:p w:rsidR="00427D23" w:rsidDel="006B34C5" w:rsidRDefault="00427D23" w:rsidP="00427D23">
      <w:pPr>
        <w:rPr>
          <w:del w:id="351" w:author="Kat Anastasiou" w:date="2018-07-02T15:36:00Z"/>
        </w:rPr>
      </w:pPr>
      <w:del w:id="352" w:author="Kat Anastasiou" w:date="2018-07-02T15:36:00Z">
        <w:r w:rsidDel="006B34C5">
          <w:delText xml:space="preserve">            buttonLabel: 'More info',</w:delText>
        </w:r>
      </w:del>
    </w:p>
    <w:p w:rsidR="00427D23" w:rsidDel="006B34C5" w:rsidRDefault="00427D23" w:rsidP="00427D23">
      <w:pPr>
        <w:rPr>
          <w:del w:id="353" w:author="Kat Anastasiou" w:date="2018-07-02T15:36:00Z"/>
        </w:rPr>
      </w:pPr>
      <w:del w:id="354" w:author="Kat Anastasiou" w:date="2018-07-02T15:36:00Z">
        <w:r w:rsidDel="006B34C5">
          <w:delText xml:space="preserve">        },</w:delText>
        </w:r>
      </w:del>
    </w:p>
    <w:p w:rsidR="00427D23" w:rsidDel="006B34C5" w:rsidRDefault="00427D23" w:rsidP="00427D23">
      <w:pPr>
        <w:rPr>
          <w:del w:id="355" w:author="Kat Anastasiou" w:date="2018-07-02T15:36:00Z"/>
        </w:rPr>
      </w:pPr>
      <w:del w:id="356" w:author="Kat Anastasiou" w:date="2018-07-02T15:36:00Z">
        <w:r w:rsidDel="006B34C5">
          <w:delText xml:space="preserve">        {</w:delText>
        </w:r>
      </w:del>
    </w:p>
    <w:p w:rsidR="00427D23" w:rsidDel="006B34C5" w:rsidRDefault="00427D23" w:rsidP="00427D23">
      <w:pPr>
        <w:rPr>
          <w:del w:id="357" w:author="Kat Anastasiou" w:date="2018-07-02T15:36:00Z"/>
        </w:rPr>
      </w:pPr>
      <w:del w:id="358" w:author="Kat Anastasiou" w:date="2018-07-02T15:36:00Z">
        <w:r w:rsidDel="006B34C5">
          <w:delText xml:space="preserve">            type: 'Info',</w:delText>
        </w:r>
      </w:del>
    </w:p>
    <w:p w:rsidR="00427D23" w:rsidDel="006B34C5" w:rsidRDefault="00427D23" w:rsidP="00427D23">
      <w:pPr>
        <w:rPr>
          <w:del w:id="359" w:author="Kat Anastasiou" w:date="2018-07-02T15:36:00Z"/>
        </w:rPr>
      </w:pPr>
      <w:del w:id="360" w:author="Kat Anastasiou" w:date="2018-07-02T15:36:00Z">
        <w:r w:rsidDel="006B34C5">
          <w:delText xml:space="preserve">            label: 'affectCPB',</w:delText>
        </w:r>
      </w:del>
    </w:p>
    <w:p w:rsidR="00427D23" w:rsidRDefault="00427D23" w:rsidP="00427D23">
      <w:del w:id="361" w:author="Kat Anastasiou" w:date="2018-07-02T15:36:00Z">
        <w:r w:rsidDel="006B34C5">
          <w:delText xml:space="preserve">            subTitle: </w:delText>
        </w:r>
      </w:del>
      <w:r>
        <w:t>'More info',</w:t>
      </w:r>
    </w:p>
    <w:p w:rsidR="00427D23" w:rsidRDefault="00427D23" w:rsidP="00427D23">
      <w:del w:id="362" w:author="Kat Anastasiou" w:date="2018-07-02T15:36:00Z">
        <w:r w:rsidDel="006B34C5">
          <w:delText xml:space="preserve">            paragraph: </w:delText>
        </w:r>
      </w:del>
      <w:r>
        <w:t xml:space="preserve">'Some customers will receive certain products or services from NatWest Markets Plc (NWM), but their main relationship will stay with CPB. For example, Structured Deposits can be offered by NWM to a CPB customer after referral from a CPB Relationship Manager. Access to products may also change, for example, </w:t>
      </w:r>
      <w:del w:id="363" w:author="Kat Anastasiou" w:date="2018-07-02T15:36:00Z">
        <w:r w:rsidDel="006B34C5">
          <w:delText xml:space="preserve"> </w:delText>
        </w:r>
      </w:del>
      <w:r>
        <w:t>a Relevant Financial Institution (RFI) customer in CPB who wants a credit card can only have a charge card with the balance repayable within 7 days.',</w:t>
      </w:r>
    </w:p>
    <w:p w:rsidR="00427D23" w:rsidRDefault="00427D23" w:rsidP="00427D23">
      <w:del w:id="364" w:author="Kat Anastasiou" w:date="2018-07-02T15:36:00Z">
        <w:r w:rsidDel="006B34C5">
          <w:delText xml:space="preserve">            buttonLabel: </w:delText>
        </w:r>
      </w:del>
      <w:r>
        <w:t>'Continue',</w:t>
      </w:r>
    </w:p>
    <w:p w:rsidR="00427D23" w:rsidDel="006B34C5" w:rsidRDefault="00427D23" w:rsidP="00427D23">
      <w:pPr>
        <w:rPr>
          <w:del w:id="365" w:author="Kat Anastasiou" w:date="2018-07-02T15:36:00Z"/>
        </w:rPr>
      </w:pPr>
      <w:del w:id="366" w:author="Kat Anastasiou" w:date="2018-07-02T15:36:00Z">
        <w:r w:rsidDel="006B34C5">
          <w:delText xml:space="preserve">        },</w:delText>
        </w:r>
      </w:del>
    </w:p>
    <w:p w:rsidR="00427D23" w:rsidDel="006B34C5" w:rsidRDefault="00427D23" w:rsidP="00427D23">
      <w:pPr>
        <w:rPr>
          <w:del w:id="367" w:author="Kat Anastasiou" w:date="2018-07-02T15:36:00Z"/>
        </w:rPr>
      </w:pPr>
      <w:del w:id="368" w:author="Kat Anastasiou" w:date="2018-07-02T15:36:00Z">
        <w:r w:rsidDel="006B34C5">
          <w:delText xml:space="preserve">        // {</w:delText>
        </w:r>
      </w:del>
    </w:p>
    <w:p w:rsidR="00427D23" w:rsidDel="006B34C5" w:rsidRDefault="00427D23" w:rsidP="00427D23">
      <w:pPr>
        <w:rPr>
          <w:del w:id="369" w:author="Kat Anastasiou" w:date="2018-07-02T15:36:00Z"/>
        </w:rPr>
      </w:pPr>
      <w:del w:id="370" w:author="Kat Anastasiou" w:date="2018-07-02T15:36:00Z">
        <w:r w:rsidDel="006B34C5">
          <w:delText xml:space="preserve">        //     type: 'Info',</w:delText>
        </w:r>
      </w:del>
    </w:p>
    <w:p w:rsidR="00427D23" w:rsidDel="006B34C5" w:rsidRDefault="00427D23" w:rsidP="00427D23">
      <w:pPr>
        <w:rPr>
          <w:del w:id="371" w:author="Kat Anastasiou" w:date="2018-07-02T15:36:00Z"/>
        </w:rPr>
      </w:pPr>
      <w:del w:id="372" w:author="Kat Anastasiou" w:date="2018-07-02T15:36:00Z">
        <w:r w:rsidDel="006B34C5">
          <w:delText xml:space="preserve">        //     label: 'affectCPB',</w:delText>
        </w:r>
      </w:del>
    </w:p>
    <w:p w:rsidR="00427D23" w:rsidDel="006B34C5" w:rsidRDefault="00427D23" w:rsidP="00427D23">
      <w:pPr>
        <w:rPr>
          <w:del w:id="373" w:author="Kat Anastasiou" w:date="2018-07-02T15:36:00Z"/>
        </w:rPr>
      </w:pPr>
      <w:del w:id="374" w:author="Kat Anastasiou" w:date="2018-07-02T15:36:00Z">
        <w:r w:rsidDel="006B34C5">
          <w:delText xml:space="preserve">        //     centreContent: false,</w:delText>
        </w:r>
      </w:del>
    </w:p>
    <w:p w:rsidR="00427D23" w:rsidRDefault="00427D23" w:rsidP="00427D23">
      <w:del w:id="375" w:author="Kat Anastasiou" w:date="2018-07-02T15:36:00Z">
        <w:r w:rsidDel="006B34C5">
          <w:delText xml:space="preserve">        //     subTitle: </w:delText>
        </w:r>
      </w:del>
      <w:r>
        <w:t>'Congratulations, you</w:t>
      </w:r>
      <w:del w:id="376" w:author="Kat Anastasiou" w:date="2018-07-02T15:36:00Z">
        <w:r w:rsidDel="006B34C5">
          <w:delText>\</w:delText>
        </w:r>
      </w:del>
      <w:r>
        <w:t>'ve landed in your new destination',</w:t>
      </w:r>
    </w:p>
    <w:p w:rsidR="00427D23" w:rsidRDefault="00427D23" w:rsidP="00427D23">
      <w:del w:id="377" w:author="Kat Anastasiou" w:date="2018-07-02T15:37:00Z">
        <w:r w:rsidDel="006B34C5">
          <w:delText xml:space="preserve">        //     paragraph: </w:delText>
        </w:r>
      </w:del>
      <w:r>
        <w:t>'Hey, I love this new place</w:t>
      </w:r>
      <w:del w:id="378" w:author="Kat Anastasiou" w:date="2018-07-02T15:50:00Z">
        <w:r w:rsidDel="005B1C5B">
          <w:delText xml:space="preserve"> </w:delText>
        </w:r>
      </w:del>
      <w:r>
        <w:t>!!',</w:t>
      </w:r>
    </w:p>
    <w:p w:rsidR="00427D23" w:rsidDel="006B34C5" w:rsidRDefault="00427D23" w:rsidP="00427D23">
      <w:pPr>
        <w:rPr>
          <w:del w:id="379" w:author="Kat Anastasiou" w:date="2018-07-02T15:37:00Z"/>
        </w:rPr>
      </w:pPr>
      <w:del w:id="380" w:author="Kat Anastasiou" w:date="2018-07-02T15:37:00Z">
        <w:r w:rsidDel="006B34C5">
          <w:delText xml:space="preserve">        //     buttonLabel: 'Continue',</w:delText>
        </w:r>
      </w:del>
    </w:p>
    <w:p w:rsidR="00427D23" w:rsidDel="006B34C5" w:rsidRDefault="00427D23" w:rsidP="00427D23">
      <w:pPr>
        <w:rPr>
          <w:del w:id="381" w:author="Kat Anastasiou" w:date="2018-07-02T15:37:00Z"/>
        </w:rPr>
      </w:pPr>
      <w:del w:id="382" w:author="Kat Anastasiou" w:date="2018-07-02T15:37:00Z">
        <w:r w:rsidDel="006B34C5">
          <w:delText xml:space="preserve">        //     imageHeight: 0.3,</w:delText>
        </w:r>
      </w:del>
    </w:p>
    <w:p w:rsidR="00427D23" w:rsidDel="006B34C5" w:rsidRDefault="00427D23" w:rsidP="00427D23">
      <w:pPr>
        <w:rPr>
          <w:del w:id="383" w:author="Kat Anastasiou" w:date="2018-07-02T15:37:00Z"/>
        </w:rPr>
      </w:pPr>
      <w:del w:id="384" w:author="Kat Anastasiou" w:date="2018-07-02T15:37:00Z">
        <w:r w:rsidDel="006B34C5">
          <w:delText xml:space="preserve">        //     bottomImage: planetStandBlue,</w:delText>
        </w:r>
      </w:del>
    </w:p>
    <w:p w:rsidR="00427D23" w:rsidDel="006B34C5" w:rsidRDefault="00427D23" w:rsidP="00427D23">
      <w:pPr>
        <w:rPr>
          <w:del w:id="385" w:author="Kat Anastasiou" w:date="2018-07-02T15:37:00Z"/>
        </w:rPr>
      </w:pPr>
      <w:del w:id="386" w:author="Kat Anastasiou" w:date="2018-07-02T15:37:00Z">
        <w:r w:rsidDel="006B34C5">
          <w:delText xml:space="preserve">        // },</w:delText>
        </w:r>
      </w:del>
    </w:p>
    <w:p w:rsidR="00427D23" w:rsidDel="006B34C5" w:rsidRDefault="00427D23" w:rsidP="00427D23">
      <w:pPr>
        <w:rPr>
          <w:del w:id="387" w:author="Kat Anastasiou" w:date="2018-07-02T15:37:00Z"/>
        </w:rPr>
      </w:pPr>
      <w:del w:id="388" w:author="Kat Anastasiou" w:date="2018-07-02T15:37:00Z">
        <w:r w:rsidDel="006B34C5">
          <w:lastRenderedPageBreak/>
          <w:delText xml:space="preserve">        {</w:delText>
        </w:r>
      </w:del>
    </w:p>
    <w:p w:rsidR="00427D23" w:rsidRDefault="00427D23" w:rsidP="00427D23">
      <w:del w:id="389" w:author="Kat Anastasiou" w:date="2018-07-02T15:37:00Z">
        <w:r w:rsidDel="006B34C5">
          <w:delText xml:space="preserve">            type: </w:delText>
        </w:r>
      </w:del>
      <w:r>
        <w:t>'Mission</w:t>
      </w:r>
      <w:ins w:id="390" w:author="Kat Anastasiou" w:date="2018-07-02T15:37:00Z">
        <w:r w:rsidR="006B34C5">
          <w:t xml:space="preserve"> </w:t>
        </w:r>
      </w:ins>
      <w:r>
        <w:t>Complete',</w:t>
      </w:r>
    </w:p>
    <w:p w:rsidR="00427D23" w:rsidRDefault="00427D23" w:rsidP="00427D23">
      <w:del w:id="391" w:author="Kat Anastasiou" w:date="2018-07-02T15:37:00Z">
        <w:r w:rsidDel="006B34C5">
          <w:delText xml:space="preserve">            percent: </w:delText>
        </w:r>
      </w:del>
      <w:r>
        <w:t>'90%'</w:t>
      </w:r>
    </w:p>
    <w:p w:rsidR="00427D23" w:rsidDel="006B34C5" w:rsidRDefault="00427D23" w:rsidP="00427D23">
      <w:pPr>
        <w:rPr>
          <w:del w:id="392" w:author="Kat Anastasiou" w:date="2018-07-02T15:37:00Z"/>
        </w:rPr>
      </w:pPr>
      <w:del w:id="393" w:author="Kat Anastasiou" w:date="2018-07-02T15:37:00Z">
        <w:r w:rsidDel="006B34C5">
          <w:delText xml:space="preserve">        },</w:delText>
        </w:r>
      </w:del>
    </w:p>
    <w:p w:rsidR="00427D23" w:rsidDel="006B34C5" w:rsidRDefault="00427D23" w:rsidP="00427D23">
      <w:pPr>
        <w:rPr>
          <w:del w:id="394" w:author="Kat Anastasiou" w:date="2018-07-02T15:37:00Z"/>
        </w:rPr>
      </w:pPr>
    </w:p>
    <w:p w:rsidR="00427D23" w:rsidDel="006B34C5" w:rsidRDefault="00427D23" w:rsidP="00427D23">
      <w:pPr>
        <w:rPr>
          <w:del w:id="395" w:author="Kat Anastasiou" w:date="2018-07-02T15:37:00Z"/>
        </w:rPr>
      </w:pPr>
      <w:del w:id="396" w:author="Kat Anastasiou" w:date="2018-07-02T15:37:00Z">
        <w:r w:rsidDel="006B34C5">
          <w:delText xml:space="preserve">        // Bonus 4 ///////////////////////////////////////////////</w:delText>
        </w:r>
      </w:del>
    </w:p>
    <w:p w:rsidR="00427D23" w:rsidDel="006B34C5" w:rsidRDefault="00427D23" w:rsidP="00427D23">
      <w:pPr>
        <w:rPr>
          <w:del w:id="397" w:author="Kat Anastasiou" w:date="2018-07-02T15:37:00Z"/>
        </w:rPr>
      </w:pPr>
      <w:del w:id="398" w:author="Kat Anastasiou" w:date="2018-07-02T15:37:00Z">
        <w:r w:rsidDel="006B34C5">
          <w:delText xml:space="preserve">        {</w:delText>
        </w:r>
      </w:del>
    </w:p>
    <w:p w:rsidR="00427D23" w:rsidDel="006B34C5" w:rsidRDefault="00427D23" w:rsidP="00427D23">
      <w:pPr>
        <w:rPr>
          <w:del w:id="399" w:author="Kat Anastasiou" w:date="2018-07-02T15:37:00Z"/>
        </w:rPr>
      </w:pPr>
      <w:del w:id="400" w:author="Kat Anastasiou" w:date="2018-07-02T15:37:00Z">
        <w:r w:rsidDel="006B34C5">
          <w:delText xml:space="preserve">            type: 'Info',</w:delText>
        </w:r>
      </w:del>
    </w:p>
    <w:p w:rsidR="00427D23" w:rsidDel="006B34C5" w:rsidRDefault="00427D23" w:rsidP="00427D23">
      <w:pPr>
        <w:rPr>
          <w:del w:id="401" w:author="Kat Anastasiou" w:date="2018-07-02T15:37:00Z"/>
        </w:rPr>
      </w:pPr>
      <w:del w:id="402" w:author="Kat Anastasiou" w:date="2018-07-02T15:37:00Z">
        <w:r w:rsidDel="006B34C5">
          <w:delText xml:space="preserve">            bonusLabel: 'bonus4',</w:delText>
        </w:r>
      </w:del>
    </w:p>
    <w:p w:rsidR="00427D23" w:rsidDel="006B34C5" w:rsidRDefault="00427D23" w:rsidP="00427D23">
      <w:pPr>
        <w:rPr>
          <w:del w:id="403" w:author="Kat Anastasiou" w:date="2018-07-02T15:37:00Z"/>
        </w:rPr>
      </w:pPr>
      <w:del w:id="404" w:author="Kat Anastasiou" w:date="2018-07-02T15:37:00Z">
        <w:r w:rsidDel="006B34C5">
          <w:delText xml:space="preserve">            centreContent: false,</w:delText>
        </w:r>
      </w:del>
    </w:p>
    <w:p w:rsidR="00427D23" w:rsidRDefault="00427D23" w:rsidP="00427D23">
      <w:del w:id="405" w:author="Kat Anastasiou" w:date="2018-07-02T15:37:00Z">
        <w:r w:rsidDel="006B34C5">
          <w:delText xml:space="preserve">            buttonLabel: </w:delText>
        </w:r>
      </w:del>
      <w:r>
        <w:t>'Go',</w:t>
      </w:r>
    </w:p>
    <w:p w:rsidR="00427D23" w:rsidRDefault="00427D23" w:rsidP="00427D23">
      <w:del w:id="406" w:author="Kat Anastasiou" w:date="2018-07-02T15:37:00Z">
        <w:r w:rsidDel="006B34C5">
          <w:delText xml:space="preserve">            subTitle: </w:delText>
        </w:r>
      </w:del>
      <w:r>
        <w:t>'Bonus round',</w:t>
      </w:r>
    </w:p>
    <w:p w:rsidR="00427D23" w:rsidRDefault="00427D23" w:rsidP="00427D23">
      <w:del w:id="407" w:author="Kat Anastasiou" w:date="2018-07-02T15:37:00Z">
        <w:r w:rsidDel="006B34C5">
          <w:delText xml:space="preserve">            paragraph: </w:delText>
        </w:r>
      </w:del>
      <w:r>
        <w:t>'I</w:t>
      </w:r>
      <w:del w:id="408" w:author="Kat Anastasiou" w:date="2018-07-02T15:37:00Z">
        <w:r w:rsidDel="006B34C5">
          <w:delText>\</w:delText>
        </w:r>
      </w:del>
      <w:r>
        <w:t>'ve lost my best buddy, help me find him!! You</w:t>
      </w:r>
      <w:del w:id="409" w:author="Kat Anastasiou" w:date="2018-07-02T15:37:00Z">
        <w:r w:rsidDel="006B34C5">
          <w:delText>\</w:delText>
        </w:r>
      </w:del>
      <w:r>
        <w:t>'ve got five seconds to answer',</w:t>
      </w:r>
    </w:p>
    <w:p w:rsidR="00427D23" w:rsidDel="006B34C5" w:rsidRDefault="00427D23" w:rsidP="00427D23">
      <w:pPr>
        <w:rPr>
          <w:del w:id="410" w:author="Kat Anastasiou" w:date="2018-07-02T15:37:00Z"/>
        </w:rPr>
      </w:pPr>
      <w:del w:id="411" w:author="Kat Anastasiou" w:date="2018-07-02T15:37:00Z">
        <w:r w:rsidDel="006B34C5">
          <w:delText xml:space="preserve">            imageHeight: 0.3,</w:delText>
        </w:r>
      </w:del>
    </w:p>
    <w:p w:rsidR="00427D23" w:rsidDel="006B34C5" w:rsidRDefault="00427D23" w:rsidP="00427D23">
      <w:pPr>
        <w:rPr>
          <w:del w:id="412" w:author="Kat Anastasiou" w:date="2018-07-02T15:37:00Z"/>
        </w:rPr>
      </w:pPr>
      <w:del w:id="413" w:author="Kat Anastasiou" w:date="2018-07-02T15:37:00Z">
        <w:r w:rsidDel="006B34C5">
          <w:delText xml:space="preserve">            bottomImage: planetStandPurple,</w:delText>
        </w:r>
      </w:del>
    </w:p>
    <w:p w:rsidR="00427D23" w:rsidDel="006B34C5" w:rsidRDefault="00427D23" w:rsidP="00427D23">
      <w:pPr>
        <w:rPr>
          <w:del w:id="414" w:author="Kat Anastasiou" w:date="2018-07-02T15:37:00Z"/>
        </w:rPr>
      </w:pPr>
      <w:del w:id="415" w:author="Kat Anastasiou" w:date="2018-07-02T15:37:00Z">
        <w:r w:rsidDel="006B34C5">
          <w:delText xml:space="preserve">        },</w:delText>
        </w:r>
      </w:del>
    </w:p>
    <w:p w:rsidR="00427D23" w:rsidDel="006B34C5" w:rsidRDefault="00427D23" w:rsidP="00427D23">
      <w:pPr>
        <w:rPr>
          <w:del w:id="416" w:author="Kat Anastasiou" w:date="2018-07-02T15:37:00Z"/>
        </w:rPr>
      </w:pPr>
      <w:del w:id="417" w:author="Kat Anastasiou" w:date="2018-07-02T15:37:00Z">
        <w:r w:rsidDel="006B34C5">
          <w:delText xml:space="preserve">        {</w:delText>
        </w:r>
      </w:del>
    </w:p>
    <w:p w:rsidR="00427D23" w:rsidDel="006B34C5" w:rsidRDefault="00427D23" w:rsidP="00427D23">
      <w:pPr>
        <w:rPr>
          <w:del w:id="418" w:author="Kat Anastasiou" w:date="2018-07-02T15:37:00Z"/>
        </w:rPr>
      </w:pPr>
      <w:del w:id="419" w:author="Kat Anastasiou" w:date="2018-07-02T15:37:00Z">
        <w:r w:rsidDel="006B34C5">
          <w:delText xml:space="preserve">            bonusQuestion: true,</w:delText>
        </w:r>
      </w:del>
    </w:p>
    <w:p w:rsidR="00427D23" w:rsidDel="006B34C5" w:rsidRDefault="00427D23" w:rsidP="00427D23">
      <w:pPr>
        <w:rPr>
          <w:del w:id="420" w:author="Kat Anastasiou" w:date="2018-07-02T15:37:00Z"/>
        </w:rPr>
      </w:pPr>
      <w:del w:id="421" w:author="Kat Anastasiou" w:date="2018-07-02T15:37:00Z">
        <w:r w:rsidDel="006B34C5">
          <w:delText xml:space="preserve">            bonusLabel: 'bonus4',</w:delText>
        </w:r>
      </w:del>
    </w:p>
    <w:p w:rsidR="00427D23" w:rsidDel="006B34C5" w:rsidRDefault="00427D23" w:rsidP="00427D23">
      <w:pPr>
        <w:rPr>
          <w:del w:id="422" w:author="Kat Anastasiou" w:date="2018-07-02T15:37:00Z"/>
        </w:rPr>
      </w:pPr>
      <w:del w:id="423" w:author="Kat Anastasiou" w:date="2018-07-02T15:37:00Z">
        <w:r w:rsidDel="006B34C5">
          <w:delText xml:space="preserve">            icon: bonusIcons.bonus4SVG,</w:delText>
        </w:r>
      </w:del>
    </w:p>
    <w:p w:rsidR="00427D23" w:rsidDel="006B34C5" w:rsidRDefault="00427D23" w:rsidP="00427D23">
      <w:pPr>
        <w:rPr>
          <w:del w:id="424" w:author="Kat Anastasiou" w:date="2018-07-02T15:37:00Z"/>
        </w:rPr>
      </w:pPr>
      <w:del w:id="425" w:author="Kat Anastasiou" w:date="2018-07-02T15:37:00Z">
        <w:r w:rsidDel="006B34C5">
          <w:delText xml:space="preserve">            bonusTime: 5000,</w:delText>
        </w:r>
      </w:del>
    </w:p>
    <w:p w:rsidR="00427D23" w:rsidDel="006B34C5" w:rsidRDefault="00427D23" w:rsidP="00427D23">
      <w:pPr>
        <w:rPr>
          <w:del w:id="426" w:author="Kat Anastasiou" w:date="2018-07-02T15:37:00Z"/>
        </w:rPr>
      </w:pPr>
      <w:del w:id="427" w:author="Kat Anastasiou" w:date="2018-07-02T15:37:00Z">
        <w:r w:rsidDel="006B34C5">
          <w:delText xml:space="preserve">            item: 'petGroup',</w:delText>
        </w:r>
      </w:del>
    </w:p>
    <w:p w:rsidR="00427D23" w:rsidDel="006B34C5" w:rsidRDefault="00427D23" w:rsidP="00427D23">
      <w:pPr>
        <w:rPr>
          <w:del w:id="428" w:author="Kat Anastasiou" w:date="2018-07-02T15:37:00Z"/>
        </w:rPr>
      </w:pPr>
      <w:del w:id="429" w:author="Kat Anastasiou" w:date="2018-07-02T15:37:00Z">
        <w:r w:rsidDel="006B34C5">
          <w:delText xml:space="preserve">            availableItems: ['pet1', 'pet2', 'pet3', 'pet4', 'pet5'],</w:delText>
        </w:r>
      </w:del>
    </w:p>
    <w:p w:rsidR="00427D23" w:rsidDel="006B34C5" w:rsidRDefault="00427D23" w:rsidP="00427D23">
      <w:pPr>
        <w:rPr>
          <w:del w:id="430" w:author="Kat Anastasiou" w:date="2018-07-02T15:37:00Z"/>
        </w:rPr>
      </w:pPr>
      <w:del w:id="431" w:author="Kat Anastasiou" w:date="2018-07-02T15:37:00Z">
        <w:r w:rsidDel="006B34C5">
          <w:delText xml:space="preserve">            type: 'YesNoQuestion',</w:delText>
        </w:r>
      </w:del>
    </w:p>
    <w:p w:rsidR="00427D23" w:rsidDel="006B34C5" w:rsidRDefault="00427D23" w:rsidP="00427D23">
      <w:pPr>
        <w:rPr>
          <w:del w:id="432" w:author="Kat Anastasiou" w:date="2018-07-02T15:37:00Z"/>
        </w:rPr>
      </w:pPr>
      <w:del w:id="433" w:author="Kat Anastasiou" w:date="2018-07-02T15:37:00Z">
        <w:r w:rsidDel="006B34C5">
          <w:delText xml:space="preserve">            label: 'supportFunction',</w:delText>
        </w:r>
      </w:del>
    </w:p>
    <w:p w:rsidR="00427D23" w:rsidRDefault="00427D23" w:rsidP="00427D23">
      <w:del w:id="434" w:author="Kat Anastasiou" w:date="2018-07-02T15:37:00Z">
        <w:r w:rsidDel="006B34C5">
          <w:delText xml:space="preserve">            question: </w:delText>
        </w:r>
      </w:del>
      <w:r>
        <w:t>'If you work within a support function, like HR, Finance or Legal, can you work across the ring-fence?',</w:t>
      </w:r>
    </w:p>
    <w:p w:rsidR="00427D23" w:rsidDel="006B34C5" w:rsidRDefault="00427D23" w:rsidP="00427D23">
      <w:pPr>
        <w:rPr>
          <w:del w:id="435" w:author="Kat Anastasiou" w:date="2018-07-02T15:37:00Z"/>
        </w:rPr>
      </w:pPr>
      <w:del w:id="436" w:author="Kat Anastasiou" w:date="2018-07-02T15:37:00Z">
        <w:r w:rsidDel="006B34C5">
          <w:delText xml:space="preserve">            correctAnswer: [true],</w:delText>
        </w:r>
      </w:del>
    </w:p>
    <w:p w:rsidR="00427D23" w:rsidRDefault="00427D23" w:rsidP="00427D23">
      <w:del w:id="437" w:author="Kat Anastasiou" w:date="2018-07-02T15:37:00Z">
        <w:r w:rsidDel="006B34C5">
          <w:delText xml:space="preserve">            subText: </w:delText>
        </w:r>
      </w:del>
      <w:r>
        <w:t>'Select yes or no to continue',</w:t>
      </w:r>
    </w:p>
    <w:p w:rsidR="00427D23" w:rsidDel="006B34C5" w:rsidRDefault="00427D23" w:rsidP="00427D23">
      <w:pPr>
        <w:rPr>
          <w:del w:id="438" w:author="Kat Anastasiou" w:date="2018-07-02T15:37:00Z"/>
        </w:rPr>
      </w:pPr>
      <w:del w:id="439" w:author="Kat Anastasiou" w:date="2018-07-02T15:37:00Z">
        <w:r w:rsidDel="006B34C5">
          <w:delText xml:space="preserve">            questionItems: [</w:delText>
        </w:r>
      </w:del>
    </w:p>
    <w:p w:rsidR="00427D23" w:rsidDel="006B34C5" w:rsidRDefault="00427D23" w:rsidP="00427D23">
      <w:pPr>
        <w:rPr>
          <w:del w:id="440" w:author="Kat Anastasiou" w:date="2018-07-02T15:37:00Z"/>
        </w:rPr>
      </w:pPr>
      <w:del w:id="441" w:author="Kat Anastasiou" w:date="2018-07-02T15:37:00Z">
        <w:r w:rsidDel="006B34C5">
          <w:delText xml:space="preserve">                {label: 'Yes', value: true},</w:delText>
        </w:r>
      </w:del>
    </w:p>
    <w:p w:rsidR="00427D23" w:rsidDel="006B34C5" w:rsidRDefault="00427D23" w:rsidP="00427D23">
      <w:pPr>
        <w:rPr>
          <w:del w:id="442" w:author="Kat Anastasiou" w:date="2018-07-02T15:37:00Z"/>
        </w:rPr>
      </w:pPr>
      <w:del w:id="443" w:author="Kat Anastasiou" w:date="2018-07-02T15:37:00Z">
        <w:r w:rsidDel="006B34C5">
          <w:delText xml:space="preserve">                {label: 'No', value: false},</w:delText>
        </w:r>
      </w:del>
    </w:p>
    <w:p w:rsidR="00427D23" w:rsidDel="006B34C5" w:rsidRDefault="00427D23" w:rsidP="00427D23">
      <w:pPr>
        <w:rPr>
          <w:del w:id="444" w:author="Kat Anastasiou" w:date="2018-07-02T15:37:00Z"/>
        </w:rPr>
      </w:pPr>
      <w:del w:id="445" w:author="Kat Anastasiou" w:date="2018-07-02T15:37:00Z">
        <w:r w:rsidDel="006B34C5">
          <w:delText xml:space="preserve">            ],</w:delText>
        </w:r>
      </w:del>
    </w:p>
    <w:p w:rsidR="00427D23" w:rsidDel="006B34C5" w:rsidRDefault="00427D23" w:rsidP="00427D23">
      <w:pPr>
        <w:rPr>
          <w:del w:id="446" w:author="Kat Anastasiou" w:date="2018-07-02T15:37:00Z"/>
        </w:rPr>
      </w:pPr>
      <w:del w:id="447" w:author="Kat Anastasiou" w:date="2018-07-02T15:37:00Z">
        <w:r w:rsidDel="006B34C5">
          <w:delText xml:space="preserve">        },</w:delText>
        </w:r>
      </w:del>
    </w:p>
    <w:p w:rsidR="00427D23" w:rsidDel="006B34C5" w:rsidRDefault="00427D23" w:rsidP="00427D23">
      <w:pPr>
        <w:rPr>
          <w:del w:id="448" w:author="Kat Anastasiou" w:date="2018-07-02T15:37:00Z"/>
        </w:rPr>
      </w:pPr>
      <w:del w:id="449" w:author="Kat Anastasiou" w:date="2018-07-02T15:37:00Z">
        <w:r w:rsidDel="006B34C5">
          <w:lastRenderedPageBreak/>
          <w:delText xml:space="preserve">        {</w:delText>
        </w:r>
      </w:del>
    </w:p>
    <w:p w:rsidR="00427D23" w:rsidDel="006B34C5" w:rsidRDefault="00427D23" w:rsidP="00427D23">
      <w:pPr>
        <w:rPr>
          <w:del w:id="450" w:author="Kat Anastasiou" w:date="2018-07-02T15:37:00Z"/>
        </w:rPr>
      </w:pPr>
      <w:del w:id="451" w:author="Kat Anastasiou" w:date="2018-07-02T15:37:00Z">
        <w:r w:rsidDel="006B34C5">
          <w:delText xml:space="preserve">            type: 'YesNoQuestion',</w:delText>
        </w:r>
      </w:del>
    </w:p>
    <w:p w:rsidR="00427D23" w:rsidDel="006B34C5" w:rsidRDefault="00427D23" w:rsidP="00427D23">
      <w:pPr>
        <w:rPr>
          <w:del w:id="452" w:author="Kat Anastasiou" w:date="2018-07-02T15:37:00Z"/>
        </w:rPr>
      </w:pPr>
      <w:del w:id="453" w:author="Kat Anastasiou" w:date="2018-07-02T15:37:00Z">
        <w:r w:rsidDel="006B34C5">
          <w:delText xml:space="preserve">            bonusLabel: 'bonus4',</w:delText>
        </w:r>
      </w:del>
    </w:p>
    <w:p w:rsidR="00427D23" w:rsidDel="006B34C5" w:rsidRDefault="00427D23" w:rsidP="00427D23">
      <w:pPr>
        <w:rPr>
          <w:del w:id="454" w:author="Kat Anastasiou" w:date="2018-07-02T15:37:00Z"/>
        </w:rPr>
      </w:pPr>
      <w:del w:id="455" w:author="Kat Anastasiou" w:date="2018-07-02T15:37:00Z">
        <w:r w:rsidDel="006B34C5">
          <w:delText xml:space="preserve">            label: 'supportFunction',</w:delText>
        </w:r>
      </w:del>
    </w:p>
    <w:p w:rsidR="00427D23" w:rsidRDefault="00427D23" w:rsidP="00427D23">
      <w:del w:id="456" w:author="Kat Anastasiou" w:date="2018-07-02T15:37:00Z">
        <w:r w:rsidDel="006B34C5">
          <w:delText xml:space="preserve">            preWrong: </w:delText>
        </w:r>
      </w:del>
      <w:r>
        <w:t>'Not quite right on that one',</w:t>
      </w:r>
    </w:p>
    <w:p w:rsidR="00427D23" w:rsidRDefault="00427D23" w:rsidP="00427D23">
      <w:del w:id="457" w:author="Kat Anastasiou" w:date="2018-07-02T15:38:00Z">
        <w:r w:rsidDel="006B34C5">
          <w:delText xml:space="preserve">            preRight: </w:delText>
        </w:r>
      </w:del>
      <w:r>
        <w:t>'Yes that</w:t>
      </w:r>
      <w:del w:id="458" w:author="Kat Anastasiou" w:date="2018-07-02T15:38:00Z">
        <w:r w:rsidDel="006B34C5">
          <w:delText>\</w:delText>
        </w:r>
      </w:del>
      <w:r>
        <w:t>'s right!',</w:t>
      </w:r>
    </w:p>
    <w:p w:rsidR="00427D23" w:rsidDel="006B34C5" w:rsidRDefault="00427D23" w:rsidP="00427D23">
      <w:pPr>
        <w:rPr>
          <w:del w:id="459" w:author="Kat Anastasiou" w:date="2018-07-02T15:38:00Z"/>
        </w:rPr>
      </w:pPr>
      <w:del w:id="460" w:author="Kat Anastasiou" w:date="2018-07-02T15:38:00Z">
        <w:r w:rsidDel="006B34C5">
          <w:delText xml:space="preserve">            buttonLabel: 'More info',</w:delText>
        </w:r>
      </w:del>
    </w:p>
    <w:p w:rsidR="00427D23" w:rsidDel="006B34C5" w:rsidRDefault="00427D23" w:rsidP="00427D23">
      <w:pPr>
        <w:rPr>
          <w:del w:id="461" w:author="Kat Anastasiou" w:date="2018-07-02T15:38:00Z"/>
        </w:rPr>
      </w:pPr>
      <w:del w:id="462" w:author="Kat Anastasiou" w:date="2018-07-02T15:38:00Z">
        <w:r w:rsidDel="006B34C5">
          <w:delText xml:space="preserve">        },</w:delText>
        </w:r>
      </w:del>
    </w:p>
    <w:p w:rsidR="00427D23" w:rsidDel="006B34C5" w:rsidRDefault="00427D23" w:rsidP="00427D23">
      <w:pPr>
        <w:rPr>
          <w:del w:id="463" w:author="Kat Anastasiou" w:date="2018-07-02T15:38:00Z"/>
        </w:rPr>
      </w:pPr>
      <w:del w:id="464" w:author="Kat Anastasiou" w:date="2018-07-02T15:38:00Z">
        <w:r w:rsidDel="006B34C5">
          <w:delText xml:space="preserve">        {</w:delText>
        </w:r>
      </w:del>
    </w:p>
    <w:p w:rsidR="00427D23" w:rsidDel="006B34C5" w:rsidRDefault="00427D23" w:rsidP="00427D23">
      <w:pPr>
        <w:rPr>
          <w:del w:id="465" w:author="Kat Anastasiou" w:date="2018-07-02T15:38:00Z"/>
        </w:rPr>
      </w:pPr>
      <w:del w:id="466" w:author="Kat Anastasiou" w:date="2018-07-02T15:38:00Z">
        <w:r w:rsidDel="006B34C5">
          <w:delText xml:space="preserve">            bonusLabel: 'bonus4',</w:delText>
        </w:r>
      </w:del>
    </w:p>
    <w:p w:rsidR="00427D23" w:rsidDel="006B34C5" w:rsidRDefault="00427D23" w:rsidP="00427D23">
      <w:pPr>
        <w:rPr>
          <w:del w:id="467" w:author="Kat Anastasiou" w:date="2018-07-02T15:38:00Z"/>
        </w:rPr>
      </w:pPr>
      <w:del w:id="468" w:author="Kat Anastasiou" w:date="2018-07-02T15:38:00Z">
        <w:r w:rsidDel="006B34C5">
          <w:delText xml:space="preserve">            type: 'Info',</w:delText>
        </w:r>
      </w:del>
    </w:p>
    <w:p w:rsidR="00427D23" w:rsidDel="006B34C5" w:rsidRDefault="00427D23" w:rsidP="00427D23">
      <w:pPr>
        <w:rPr>
          <w:del w:id="469" w:author="Kat Anastasiou" w:date="2018-07-02T15:38:00Z"/>
        </w:rPr>
      </w:pPr>
      <w:del w:id="470" w:author="Kat Anastasiou" w:date="2018-07-02T15:38:00Z">
        <w:r w:rsidDel="006B34C5">
          <w:delText xml:space="preserve">            label: 'supportFunction',</w:delText>
        </w:r>
      </w:del>
    </w:p>
    <w:p w:rsidR="00427D23" w:rsidRDefault="00427D23" w:rsidP="00427D23">
      <w:del w:id="471" w:author="Kat Anastasiou" w:date="2018-07-02T15:38:00Z">
        <w:r w:rsidDel="006B34C5">
          <w:delText xml:space="preserve">            subTitle: </w:delText>
        </w:r>
      </w:del>
      <w:r>
        <w:t>'More info',</w:t>
      </w:r>
    </w:p>
    <w:p w:rsidR="00427D23" w:rsidRDefault="00427D23" w:rsidP="00427D23">
      <w:del w:id="472" w:author="Kat Anastasiou" w:date="2018-07-02T15:38:00Z">
        <w:r w:rsidDel="006B34C5">
          <w:delText xml:space="preserve">            paragraph: </w:delText>
        </w:r>
      </w:del>
      <w:r>
        <w:t>'Colleagues in Services and Function teams will provide some shared services to the whole bank, meaning that, even though employed by NatWest Bank Plc, they can work with colleagues on both sides of the ring-fence. There will be intra-group agreements in place to formally document these arrangements.',</w:t>
      </w:r>
    </w:p>
    <w:p w:rsidR="00427D23" w:rsidDel="006B34C5" w:rsidRDefault="00427D23" w:rsidP="00427D23">
      <w:pPr>
        <w:rPr>
          <w:del w:id="473" w:author="Kat Anastasiou" w:date="2018-07-02T15:38:00Z"/>
        </w:rPr>
      </w:pPr>
      <w:del w:id="474" w:author="Kat Anastasiou" w:date="2018-07-02T15:38:00Z">
        <w:r w:rsidDel="006B34C5">
          <w:delText xml:space="preserve">            buttonLabel: 'Continue',</w:delText>
        </w:r>
      </w:del>
    </w:p>
    <w:p w:rsidR="00427D23" w:rsidDel="006B34C5" w:rsidRDefault="00427D23" w:rsidP="00427D23">
      <w:pPr>
        <w:rPr>
          <w:del w:id="475" w:author="Kat Anastasiou" w:date="2018-07-02T15:38:00Z"/>
        </w:rPr>
      </w:pPr>
      <w:del w:id="476" w:author="Kat Anastasiou" w:date="2018-07-02T15:38:00Z">
        <w:r w:rsidDel="006B34C5">
          <w:delText xml:space="preserve">        },</w:delText>
        </w:r>
      </w:del>
    </w:p>
    <w:p w:rsidR="00427D23" w:rsidDel="006B34C5" w:rsidRDefault="00427D23" w:rsidP="00427D23">
      <w:pPr>
        <w:rPr>
          <w:del w:id="477" w:author="Kat Anastasiou" w:date="2018-07-02T15:38:00Z"/>
        </w:rPr>
      </w:pPr>
      <w:del w:id="478" w:author="Kat Anastasiou" w:date="2018-07-02T15:38:00Z">
        <w:r w:rsidDel="006B34C5">
          <w:delText xml:space="preserve">        {</w:delText>
        </w:r>
      </w:del>
    </w:p>
    <w:p w:rsidR="00427D23" w:rsidDel="006B34C5" w:rsidRDefault="00427D23" w:rsidP="00427D23">
      <w:pPr>
        <w:rPr>
          <w:del w:id="479" w:author="Kat Anastasiou" w:date="2018-07-02T15:38:00Z"/>
        </w:rPr>
      </w:pPr>
      <w:del w:id="480" w:author="Kat Anastasiou" w:date="2018-07-02T15:38:00Z">
        <w:r w:rsidDel="006B34C5">
          <w:delText xml:space="preserve">            type: 'BonusItems',</w:delText>
        </w:r>
      </w:del>
    </w:p>
    <w:p w:rsidR="00427D23" w:rsidDel="006B34C5" w:rsidRDefault="00427D23" w:rsidP="00427D23">
      <w:pPr>
        <w:rPr>
          <w:del w:id="481" w:author="Kat Anastasiou" w:date="2018-07-02T15:38:00Z"/>
        </w:rPr>
      </w:pPr>
      <w:del w:id="482" w:author="Kat Anastasiou" w:date="2018-07-02T15:38:00Z">
        <w:r w:rsidDel="006B34C5">
          <w:delText xml:space="preserve">            bonusLabel: 'bonus4',</w:delText>
        </w:r>
      </w:del>
    </w:p>
    <w:p w:rsidR="00427D23" w:rsidDel="006B34C5" w:rsidRDefault="00427D23" w:rsidP="00427D23">
      <w:pPr>
        <w:rPr>
          <w:del w:id="483" w:author="Kat Anastasiou" w:date="2018-07-02T15:38:00Z"/>
        </w:rPr>
      </w:pPr>
      <w:del w:id="484" w:author="Kat Anastasiou" w:date="2018-07-02T15:38:00Z">
        <w:r w:rsidDel="006B34C5">
          <w:delText xml:space="preserve">            locked: 'Sorry, you didnt find my best buddy',</w:delText>
        </w:r>
      </w:del>
    </w:p>
    <w:p w:rsidR="00427D23" w:rsidRDefault="00427D23" w:rsidP="00427D23">
      <w:del w:id="485" w:author="Kat Anastasiou" w:date="2018-07-02T15:38:00Z">
        <w:r w:rsidDel="006B34C5">
          <w:delText xml:space="preserve">            unlocked: </w:delText>
        </w:r>
      </w:del>
      <w:r>
        <w:t>'Hey, you</w:t>
      </w:r>
      <w:del w:id="486" w:author="Kat Anastasiou" w:date="2018-07-02T15:38:00Z">
        <w:r w:rsidDel="006B34C5">
          <w:delText>\</w:delText>
        </w:r>
      </w:del>
      <w:r>
        <w:t>'ve found my best buddy',</w:t>
      </w:r>
    </w:p>
    <w:p w:rsidR="00427D23" w:rsidDel="006B34C5" w:rsidRDefault="00427D23" w:rsidP="00427D23">
      <w:pPr>
        <w:rPr>
          <w:del w:id="487" w:author="Kat Anastasiou" w:date="2018-07-02T15:38:00Z"/>
        </w:rPr>
      </w:pPr>
      <w:del w:id="488" w:author="Kat Anastasiou" w:date="2018-07-02T15:38:00Z">
        <w:r w:rsidDel="006B34C5">
          <w:delText xml:space="preserve">            buttonLabel: 'Continue'</w:delText>
        </w:r>
      </w:del>
    </w:p>
    <w:p w:rsidR="00427D23" w:rsidDel="006B34C5" w:rsidRDefault="00427D23" w:rsidP="00427D23">
      <w:pPr>
        <w:rPr>
          <w:del w:id="489" w:author="Kat Anastasiou" w:date="2018-07-02T15:38:00Z"/>
        </w:rPr>
      </w:pPr>
      <w:del w:id="490" w:author="Kat Anastasiou" w:date="2018-07-02T15:38:00Z">
        <w:r w:rsidDel="006B34C5">
          <w:delText xml:space="preserve">        },</w:delText>
        </w:r>
      </w:del>
    </w:p>
    <w:p w:rsidR="00427D23" w:rsidDel="006B34C5" w:rsidRDefault="00427D23" w:rsidP="00427D23">
      <w:pPr>
        <w:rPr>
          <w:del w:id="491" w:author="Kat Anastasiou" w:date="2018-07-02T15:38:00Z"/>
        </w:rPr>
      </w:pPr>
      <w:del w:id="492" w:author="Kat Anastasiou" w:date="2018-07-02T15:38:00Z">
        <w:r w:rsidDel="006B34C5">
          <w:delText xml:space="preserve">        {</w:delText>
        </w:r>
      </w:del>
    </w:p>
    <w:p w:rsidR="00427D23" w:rsidDel="006B34C5" w:rsidRDefault="00427D23" w:rsidP="00427D23">
      <w:pPr>
        <w:rPr>
          <w:del w:id="493" w:author="Kat Anastasiou" w:date="2018-07-02T15:38:00Z"/>
        </w:rPr>
      </w:pPr>
      <w:del w:id="494" w:author="Kat Anastasiou" w:date="2018-07-02T15:38:00Z">
        <w:r w:rsidDel="006B34C5">
          <w:delText xml:space="preserve">            type: 'Info',</w:delText>
        </w:r>
      </w:del>
    </w:p>
    <w:p w:rsidR="00427D23" w:rsidDel="006B34C5" w:rsidRDefault="00427D23" w:rsidP="00427D23">
      <w:pPr>
        <w:rPr>
          <w:del w:id="495" w:author="Kat Anastasiou" w:date="2018-07-02T15:38:00Z"/>
        </w:rPr>
      </w:pPr>
      <w:del w:id="496" w:author="Kat Anastasiou" w:date="2018-07-02T15:38:00Z">
        <w:r w:rsidDel="006B34C5">
          <w:delText xml:space="preserve">            bonusLabel: 'bonus4',</w:delText>
        </w:r>
      </w:del>
    </w:p>
    <w:p w:rsidR="00427D23" w:rsidDel="006B34C5" w:rsidRDefault="00427D23" w:rsidP="00427D23">
      <w:pPr>
        <w:rPr>
          <w:del w:id="497" w:author="Kat Anastasiou" w:date="2018-07-02T15:38:00Z"/>
        </w:rPr>
      </w:pPr>
      <w:del w:id="498" w:author="Kat Anastasiou" w:date="2018-07-02T15:38:00Z">
        <w:r w:rsidDel="006B34C5">
          <w:delText xml:space="preserve">            centreContent: false,</w:delText>
        </w:r>
      </w:del>
    </w:p>
    <w:p w:rsidR="00427D23" w:rsidDel="006B34C5" w:rsidRDefault="00427D23" w:rsidP="00427D23">
      <w:pPr>
        <w:rPr>
          <w:del w:id="499" w:author="Kat Anastasiou" w:date="2018-07-02T15:38:00Z"/>
        </w:rPr>
      </w:pPr>
      <w:del w:id="500" w:author="Kat Anastasiou" w:date="2018-07-02T15:38:00Z">
        <w:r w:rsidDel="006B34C5">
          <w:delText xml:space="preserve">            buttonLabel: 'Continue',</w:delText>
        </w:r>
      </w:del>
    </w:p>
    <w:p w:rsidR="00427D23" w:rsidRDefault="00427D23" w:rsidP="00427D23">
      <w:del w:id="501" w:author="Kat Anastasiou" w:date="2018-07-02T15:38:00Z">
        <w:r w:rsidDel="006B34C5">
          <w:delText xml:space="preserve">            unlocked: </w:delText>
        </w:r>
      </w:del>
      <w:r>
        <w:t>'Nice, I got my best buddy back',</w:t>
      </w:r>
    </w:p>
    <w:p w:rsidR="00427D23" w:rsidRDefault="00427D23" w:rsidP="00427D23">
      <w:del w:id="502" w:author="Kat Anastasiou" w:date="2018-07-02T15:38:00Z">
        <w:r w:rsidDel="006B34C5">
          <w:delText xml:space="preserve">            locked: </w:delText>
        </w:r>
      </w:del>
      <w:r>
        <w:t>'O</w:t>
      </w:r>
      <w:del w:id="503" w:author="Kat Anastasiou" w:date="2018-07-02T15:38:00Z">
        <w:r w:rsidDel="006B34C5">
          <w:delText>o</w:delText>
        </w:r>
      </w:del>
      <w:r>
        <w:t>h no, I</w:t>
      </w:r>
      <w:del w:id="504" w:author="Kat Anastasiou" w:date="2018-07-02T15:38:00Z">
        <w:r w:rsidDel="006B34C5">
          <w:delText>\</w:delText>
        </w:r>
      </w:del>
      <w:r>
        <w:t>'m sure we</w:t>
      </w:r>
      <w:del w:id="505" w:author="Kat Anastasiou" w:date="2018-07-02T15:38:00Z">
        <w:r w:rsidDel="006B34C5">
          <w:delText>\</w:delText>
        </w:r>
      </w:del>
      <w:r>
        <w:t>'ll find my best buddy soon',</w:t>
      </w:r>
    </w:p>
    <w:p w:rsidR="00427D23" w:rsidDel="006B34C5" w:rsidRDefault="00427D23" w:rsidP="00427D23">
      <w:pPr>
        <w:rPr>
          <w:del w:id="506" w:author="Kat Anastasiou" w:date="2018-07-02T15:39:00Z"/>
        </w:rPr>
      </w:pPr>
      <w:del w:id="507" w:author="Kat Anastasiou" w:date="2018-07-02T15:39:00Z">
        <w:r w:rsidDel="006B34C5">
          <w:delText xml:space="preserve">            imageHeight: 0.3,</w:delText>
        </w:r>
      </w:del>
    </w:p>
    <w:p w:rsidR="00427D23" w:rsidDel="006B34C5" w:rsidRDefault="00427D23" w:rsidP="00427D23">
      <w:pPr>
        <w:rPr>
          <w:del w:id="508" w:author="Kat Anastasiou" w:date="2018-07-02T15:39:00Z"/>
        </w:rPr>
      </w:pPr>
      <w:del w:id="509" w:author="Kat Anastasiou" w:date="2018-07-02T15:39:00Z">
        <w:r w:rsidDel="006B34C5">
          <w:delText xml:space="preserve">            bottomImage: planetStandPurple,</w:delText>
        </w:r>
      </w:del>
    </w:p>
    <w:p w:rsidR="00427D23" w:rsidDel="006B34C5" w:rsidRDefault="00427D23" w:rsidP="00427D23">
      <w:pPr>
        <w:rPr>
          <w:del w:id="510" w:author="Kat Anastasiou" w:date="2018-07-02T15:39:00Z"/>
        </w:rPr>
      </w:pPr>
      <w:del w:id="511" w:author="Kat Anastasiou" w:date="2018-07-02T15:39:00Z">
        <w:r w:rsidDel="006B34C5">
          <w:delText xml:space="preserve">        },</w:delText>
        </w:r>
      </w:del>
    </w:p>
    <w:p w:rsidR="00427D23" w:rsidDel="006B34C5" w:rsidRDefault="00427D23" w:rsidP="00427D23">
      <w:pPr>
        <w:rPr>
          <w:del w:id="512" w:author="Kat Anastasiou" w:date="2018-07-02T15:39:00Z"/>
        </w:rPr>
      </w:pPr>
      <w:del w:id="513" w:author="Kat Anastasiou" w:date="2018-07-02T15:39:00Z">
        <w:r w:rsidDel="006B34C5">
          <w:lastRenderedPageBreak/>
          <w:delText xml:space="preserve">        {</w:delText>
        </w:r>
      </w:del>
    </w:p>
    <w:p w:rsidR="00427D23" w:rsidDel="006B34C5" w:rsidRDefault="00427D23" w:rsidP="00427D23">
      <w:pPr>
        <w:rPr>
          <w:del w:id="514" w:author="Kat Anastasiou" w:date="2018-07-02T15:39:00Z"/>
        </w:rPr>
      </w:pPr>
      <w:del w:id="515" w:author="Kat Anastasiou" w:date="2018-07-02T15:39:00Z">
        <w:r w:rsidDel="006B34C5">
          <w:delText xml:space="preserve">            type: 'Info',</w:delText>
        </w:r>
      </w:del>
    </w:p>
    <w:p w:rsidR="00427D23" w:rsidDel="006B34C5" w:rsidRDefault="00427D23" w:rsidP="00427D23">
      <w:pPr>
        <w:rPr>
          <w:del w:id="516" w:author="Kat Anastasiou" w:date="2018-07-02T15:39:00Z"/>
        </w:rPr>
      </w:pPr>
      <w:del w:id="517" w:author="Kat Anastasiou" w:date="2018-07-02T15:39:00Z">
        <w:r w:rsidDel="006B34C5">
          <w:delText xml:space="preserve">            centreContent: false,</w:delText>
        </w:r>
      </w:del>
    </w:p>
    <w:p w:rsidR="00427D23" w:rsidDel="006B34C5" w:rsidRDefault="00427D23" w:rsidP="00427D23">
      <w:pPr>
        <w:rPr>
          <w:del w:id="518" w:author="Kat Anastasiou" w:date="2018-07-02T15:39:00Z"/>
        </w:rPr>
      </w:pPr>
      <w:del w:id="519" w:author="Kat Anastasiou" w:date="2018-07-02T15:39:00Z">
        <w:r w:rsidDel="006B34C5">
          <w:delText xml:space="preserve">            buttonLabel: 'Continue',</w:delText>
        </w:r>
      </w:del>
    </w:p>
    <w:p w:rsidR="00427D23" w:rsidDel="006B34C5" w:rsidRDefault="00427D23" w:rsidP="00427D23">
      <w:pPr>
        <w:rPr>
          <w:del w:id="520" w:author="Kat Anastasiou" w:date="2018-07-02T15:39:00Z"/>
        </w:rPr>
      </w:pPr>
      <w:del w:id="521" w:author="Kat Anastasiou" w:date="2018-07-02T15:39:00Z">
        <w:r w:rsidDel="006B34C5">
          <w:delText xml:space="preserve">            subTitle: &lt;span&gt; Thank you &lt;PrintName /&gt;, We are all one RBS – one team.&lt;/span&gt;,</w:delText>
        </w:r>
      </w:del>
    </w:p>
    <w:p w:rsidR="00427D23" w:rsidDel="006B34C5" w:rsidRDefault="00427D23" w:rsidP="00427D23">
      <w:pPr>
        <w:rPr>
          <w:del w:id="522" w:author="Kat Anastasiou" w:date="2018-07-02T15:39:00Z"/>
        </w:rPr>
      </w:pPr>
      <w:del w:id="523" w:author="Kat Anastasiou" w:date="2018-07-02T15:39:00Z">
        <w:r w:rsidDel="006B34C5">
          <w:delText xml:space="preserve">            imageHeight: 0.3,</w:delText>
        </w:r>
      </w:del>
    </w:p>
    <w:p w:rsidR="00427D23" w:rsidDel="006B34C5" w:rsidRDefault="00427D23" w:rsidP="00427D23">
      <w:pPr>
        <w:rPr>
          <w:del w:id="524" w:author="Kat Anastasiou" w:date="2018-07-02T15:39:00Z"/>
        </w:rPr>
      </w:pPr>
      <w:del w:id="525" w:author="Kat Anastasiou" w:date="2018-07-02T15:39:00Z">
        <w:r w:rsidDel="006B34C5">
          <w:delText xml:space="preserve">            fullScreenImage: finalImage</w:delText>
        </w:r>
      </w:del>
    </w:p>
    <w:p w:rsidR="00427D23" w:rsidDel="006B34C5" w:rsidRDefault="00427D23" w:rsidP="00427D23">
      <w:pPr>
        <w:rPr>
          <w:del w:id="526" w:author="Kat Anastasiou" w:date="2018-07-02T15:39:00Z"/>
        </w:rPr>
      </w:pPr>
      <w:del w:id="527" w:author="Kat Anastasiou" w:date="2018-07-02T15:39:00Z">
        <w:r w:rsidDel="006B34C5">
          <w:delText xml:space="preserve">        },</w:delText>
        </w:r>
      </w:del>
    </w:p>
    <w:p w:rsidR="00427D23" w:rsidDel="006B34C5" w:rsidRDefault="00427D23" w:rsidP="00427D23">
      <w:pPr>
        <w:rPr>
          <w:del w:id="528" w:author="Kat Anastasiou" w:date="2018-07-02T15:39:00Z"/>
        </w:rPr>
      </w:pPr>
      <w:del w:id="529" w:author="Kat Anastasiou" w:date="2018-07-02T15:39:00Z">
        <w:r w:rsidDel="006B34C5">
          <w:delText xml:space="preserve">        {</w:delText>
        </w:r>
      </w:del>
    </w:p>
    <w:p w:rsidR="00427D23" w:rsidDel="006B34C5" w:rsidRDefault="00427D23" w:rsidP="00427D23">
      <w:pPr>
        <w:rPr>
          <w:del w:id="530" w:author="Kat Anastasiou" w:date="2018-07-02T15:39:00Z"/>
        </w:rPr>
      </w:pPr>
      <w:del w:id="531" w:author="Kat Anastasiou" w:date="2018-07-02T15:39:00Z">
        <w:r w:rsidDel="006B34C5">
          <w:delText xml:space="preserve">            type: 'Share',</w:delText>
        </w:r>
      </w:del>
    </w:p>
    <w:p w:rsidR="00427D23" w:rsidDel="006B34C5" w:rsidRDefault="00427D23" w:rsidP="00427D23">
      <w:pPr>
        <w:rPr>
          <w:del w:id="532" w:author="Kat Anastasiou" w:date="2018-07-02T15:39:00Z"/>
        </w:rPr>
      </w:pPr>
      <w:del w:id="533" w:author="Kat Anastasiou" w:date="2018-07-02T15:39:00Z">
        <w:r w:rsidDel="006B34C5">
          <w:delText xml:space="preserve">            centreContent: false,</w:delText>
        </w:r>
      </w:del>
    </w:p>
    <w:p w:rsidR="00427D23" w:rsidDel="006B34C5" w:rsidRDefault="00427D23" w:rsidP="00427D23">
      <w:pPr>
        <w:rPr>
          <w:del w:id="534" w:author="Kat Anastasiou" w:date="2018-07-02T15:39:00Z"/>
        </w:rPr>
      </w:pPr>
      <w:del w:id="535" w:author="Kat Anastasiou" w:date="2018-07-02T15:39:00Z">
        <w:r w:rsidDel="006B34C5">
          <w:delText xml:space="preserve">            imageHeight: 0.3,</w:delText>
        </w:r>
      </w:del>
    </w:p>
    <w:p w:rsidR="00427D23" w:rsidDel="006B34C5" w:rsidRDefault="00427D23" w:rsidP="00427D23">
      <w:pPr>
        <w:rPr>
          <w:del w:id="536" w:author="Kat Anastasiou" w:date="2018-07-02T15:39:00Z"/>
        </w:rPr>
      </w:pPr>
      <w:del w:id="537" w:author="Kat Anastasiou" w:date="2018-07-02T15:39:00Z">
        <w:r w:rsidDel="006B34C5">
          <w:delText xml:space="preserve">            subTitle: 'Download your character',</w:delText>
        </w:r>
      </w:del>
    </w:p>
    <w:p w:rsidR="00427D23" w:rsidRDefault="00427D23" w:rsidP="00427D23">
      <w:del w:id="538" w:author="Kat Anastasiou" w:date="2018-07-02T15:39:00Z">
        <w:r w:rsidDel="006B34C5">
          <w:delText xml:space="preserve">            paragraph: </w:delText>
        </w:r>
      </w:del>
      <w:r>
        <w:t xml:space="preserve">'Once you have downloaded your character, please refer to the </w:t>
      </w:r>
      <w:del w:id="539" w:author="Kat Anastasiou" w:date="2018-07-02T15:39:00Z">
        <w:r w:rsidDel="006B34C5">
          <w:delText>\</w:delText>
        </w:r>
      </w:del>
      <w:r>
        <w:t>'Add Photo/Video</w:t>
      </w:r>
      <w:del w:id="540" w:author="Kat Anastasiou" w:date="2018-07-02T15:39:00Z">
        <w:r w:rsidDel="006B34C5">
          <w:delText>\</w:delText>
        </w:r>
      </w:del>
      <w:r>
        <w:t>' instructions on Workplace and share your results</w:t>
      </w:r>
      <w:del w:id="541" w:author="Kat Anastasiou" w:date="2018-07-02T15:50:00Z">
        <w:r w:rsidDel="005B1C5B">
          <w:delText>.</w:delText>
        </w:r>
      </w:del>
      <w:r>
        <w:t>',</w:t>
      </w:r>
    </w:p>
    <w:p w:rsidR="00427D23" w:rsidDel="006B34C5" w:rsidRDefault="00427D23" w:rsidP="00427D23">
      <w:pPr>
        <w:rPr>
          <w:del w:id="542" w:author="Kat Anastasiou" w:date="2018-07-02T15:39:00Z"/>
        </w:rPr>
      </w:pPr>
      <w:del w:id="543" w:author="Kat Anastasiou" w:date="2018-07-02T15:39:00Z">
        <w:r w:rsidDel="006B34C5">
          <w:delText xml:space="preserve">            bottomImage: planetStandPurple,</w:delText>
        </w:r>
      </w:del>
    </w:p>
    <w:p w:rsidR="00427D23" w:rsidDel="006B34C5" w:rsidRDefault="00427D23" w:rsidP="00427D23">
      <w:pPr>
        <w:rPr>
          <w:del w:id="544" w:author="Kat Anastasiou" w:date="2018-07-02T15:39:00Z"/>
        </w:rPr>
      </w:pPr>
      <w:del w:id="545" w:author="Kat Anastasiou" w:date="2018-07-02T15:39:00Z">
        <w:r w:rsidDel="006B34C5">
          <w:delText xml:space="preserve">        },</w:delText>
        </w:r>
      </w:del>
    </w:p>
    <w:p w:rsidR="00427D23" w:rsidRDefault="00427D23" w:rsidP="00427D23"/>
    <w:p w:rsidR="00152FA1" w:rsidRDefault="00152FA1" w:rsidP="00427D23"/>
    <w:sectPr w:rsidR="00152FA1" w:rsidSect="00427D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 Anastasiou">
    <w15:presenceInfo w15:providerId="AD" w15:userId="S-1-5-21-1040039679-519866475-3014992623-16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23"/>
    <w:rsid w:val="00152FA1"/>
    <w:rsid w:val="00296DCB"/>
    <w:rsid w:val="002D77CA"/>
    <w:rsid w:val="00305303"/>
    <w:rsid w:val="00307442"/>
    <w:rsid w:val="00412A87"/>
    <w:rsid w:val="00427D23"/>
    <w:rsid w:val="00482A47"/>
    <w:rsid w:val="005B1C5B"/>
    <w:rsid w:val="006B34C5"/>
    <w:rsid w:val="007A257E"/>
    <w:rsid w:val="00C34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21F"/>
  <w15:chartTrackingRefBased/>
  <w15:docId w15:val="{96E7837F-8CB7-42F8-AEF8-B19B5827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284612">
      <w:bodyDiv w:val="1"/>
      <w:marLeft w:val="0"/>
      <w:marRight w:val="0"/>
      <w:marTop w:val="0"/>
      <w:marBottom w:val="0"/>
      <w:divBdr>
        <w:top w:val="none" w:sz="0" w:space="0" w:color="auto"/>
        <w:left w:val="none" w:sz="0" w:space="0" w:color="auto"/>
        <w:bottom w:val="none" w:sz="0" w:space="0" w:color="auto"/>
        <w:right w:val="none" w:sz="0" w:space="0" w:color="auto"/>
      </w:divBdr>
      <w:divsChild>
        <w:div w:id="731346778">
          <w:marLeft w:val="0"/>
          <w:marRight w:val="0"/>
          <w:marTop w:val="0"/>
          <w:marBottom w:val="0"/>
          <w:divBdr>
            <w:top w:val="none" w:sz="0" w:space="0" w:color="auto"/>
            <w:left w:val="none" w:sz="0" w:space="0" w:color="auto"/>
            <w:bottom w:val="none" w:sz="0" w:space="0" w:color="auto"/>
            <w:right w:val="none" w:sz="0" w:space="0" w:color="auto"/>
          </w:divBdr>
          <w:divsChild>
            <w:div w:id="729765745">
              <w:marLeft w:val="0"/>
              <w:marRight w:val="0"/>
              <w:marTop w:val="0"/>
              <w:marBottom w:val="0"/>
              <w:divBdr>
                <w:top w:val="none" w:sz="0" w:space="0" w:color="auto"/>
                <w:left w:val="none" w:sz="0" w:space="0" w:color="auto"/>
                <w:bottom w:val="none" w:sz="0" w:space="0" w:color="auto"/>
                <w:right w:val="none" w:sz="0" w:space="0" w:color="auto"/>
              </w:divBdr>
            </w:div>
            <w:div w:id="892423108">
              <w:marLeft w:val="0"/>
              <w:marRight w:val="0"/>
              <w:marTop w:val="0"/>
              <w:marBottom w:val="0"/>
              <w:divBdr>
                <w:top w:val="none" w:sz="0" w:space="0" w:color="auto"/>
                <w:left w:val="none" w:sz="0" w:space="0" w:color="auto"/>
                <w:bottom w:val="none" w:sz="0" w:space="0" w:color="auto"/>
                <w:right w:val="none" w:sz="0" w:space="0" w:color="auto"/>
              </w:divBdr>
            </w:div>
            <w:div w:id="1064916550">
              <w:marLeft w:val="0"/>
              <w:marRight w:val="0"/>
              <w:marTop w:val="0"/>
              <w:marBottom w:val="0"/>
              <w:divBdr>
                <w:top w:val="none" w:sz="0" w:space="0" w:color="auto"/>
                <w:left w:val="none" w:sz="0" w:space="0" w:color="auto"/>
                <w:bottom w:val="none" w:sz="0" w:space="0" w:color="auto"/>
                <w:right w:val="none" w:sz="0" w:space="0" w:color="auto"/>
              </w:divBdr>
            </w:div>
            <w:div w:id="1538930843">
              <w:marLeft w:val="0"/>
              <w:marRight w:val="0"/>
              <w:marTop w:val="0"/>
              <w:marBottom w:val="0"/>
              <w:divBdr>
                <w:top w:val="none" w:sz="0" w:space="0" w:color="auto"/>
                <w:left w:val="none" w:sz="0" w:space="0" w:color="auto"/>
                <w:bottom w:val="none" w:sz="0" w:space="0" w:color="auto"/>
                <w:right w:val="none" w:sz="0" w:space="0" w:color="auto"/>
              </w:divBdr>
            </w:div>
            <w:div w:id="752817354">
              <w:marLeft w:val="0"/>
              <w:marRight w:val="0"/>
              <w:marTop w:val="0"/>
              <w:marBottom w:val="0"/>
              <w:divBdr>
                <w:top w:val="none" w:sz="0" w:space="0" w:color="auto"/>
                <w:left w:val="none" w:sz="0" w:space="0" w:color="auto"/>
                <w:bottom w:val="none" w:sz="0" w:space="0" w:color="auto"/>
                <w:right w:val="none" w:sz="0" w:space="0" w:color="auto"/>
              </w:divBdr>
            </w:div>
            <w:div w:id="463081417">
              <w:marLeft w:val="0"/>
              <w:marRight w:val="0"/>
              <w:marTop w:val="0"/>
              <w:marBottom w:val="0"/>
              <w:divBdr>
                <w:top w:val="none" w:sz="0" w:space="0" w:color="auto"/>
                <w:left w:val="none" w:sz="0" w:space="0" w:color="auto"/>
                <w:bottom w:val="none" w:sz="0" w:space="0" w:color="auto"/>
                <w:right w:val="none" w:sz="0" w:space="0" w:color="auto"/>
              </w:divBdr>
            </w:div>
            <w:div w:id="297952620">
              <w:marLeft w:val="0"/>
              <w:marRight w:val="0"/>
              <w:marTop w:val="0"/>
              <w:marBottom w:val="0"/>
              <w:divBdr>
                <w:top w:val="none" w:sz="0" w:space="0" w:color="auto"/>
                <w:left w:val="none" w:sz="0" w:space="0" w:color="auto"/>
                <w:bottom w:val="none" w:sz="0" w:space="0" w:color="auto"/>
                <w:right w:val="none" w:sz="0" w:space="0" w:color="auto"/>
              </w:divBdr>
            </w:div>
            <w:div w:id="2088914354">
              <w:marLeft w:val="0"/>
              <w:marRight w:val="0"/>
              <w:marTop w:val="0"/>
              <w:marBottom w:val="0"/>
              <w:divBdr>
                <w:top w:val="none" w:sz="0" w:space="0" w:color="auto"/>
                <w:left w:val="none" w:sz="0" w:space="0" w:color="auto"/>
                <w:bottom w:val="none" w:sz="0" w:space="0" w:color="auto"/>
                <w:right w:val="none" w:sz="0" w:space="0" w:color="auto"/>
              </w:divBdr>
            </w:div>
            <w:div w:id="1036085032">
              <w:marLeft w:val="0"/>
              <w:marRight w:val="0"/>
              <w:marTop w:val="0"/>
              <w:marBottom w:val="0"/>
              <w:divBdr>
                <w:top w:val="none" w:sz="0" w:space="0" w:color="auto"/>
                <w:left w:val="none" w:sz="0" w:space="0" w:color="auto"/>
                <w:bottom w:val="none" w:sz="0" w:space="0" w:color="auto"/>
                <w:right w:val="none" w:sz="0" w:space="0" w:color="auto"/>
              </w:divBdr>
            </w:div>
            <w:div w:id="362024132">
              <w:marLeft w:val="0"/>
              <w:marRight w:val="0"/>
              <w:marTop w:val="0"/>
              <w:marBottom w:val="0"/>
              <w:divBdr>
                <w:top w:val="none" w:sz="0" w:space="0" w:color="auto"/>
                <w:left w:val="none" w:sz="0" w:space="0" w:color="auto"/>
                <w:bottom w:val="none" w:sz="0" w:space="0" w:color="auto"/>
                <w:right w:val="none" w:sz="0" w:space="0" w:color="auto"/>
              </w:divBdr>
            </w:div>
            <w:div w:id="1437292292">
              <w:marLeft w:val="0"/>
              <w:marRight w:val="0"/>
              <w:marTop w:val="0"/>
              <w:marBottom w:val="0"/>
              <w:divBdr>
                <w:top w:val="none" w:sz="0" w:space="0" w:color="auto"/>
                <w:left w:val="none" w:sz="0" w:space="0" w:color="auto"/>
                <w:bottom w:val="none" w:sz="0" w:space="0" w:color="auto"/>
                <w:right w:val="none" w:sz="0" w:space="0" w:color="auto"/>
              </w:divBdr>
            </w:div>
            <w:div w:id="1568497985">
              <w:marLeft w:val="0"/>
              <w:marRight w:val="0"/>
              <w:marTop w:val="0"/>
              <w:marBottom w:val="0"/>
              <w:divBdr>
                <w:top w:val="none" w:sz="0" w:space="0" w:color="auto"/>
                <w:left w:val="none" w:sz="0" w:space="0" w:color="auto"/>
                <w:bottom w:val="none" w:sz="0" w:space="0" w:color="auto"/>
                <w:right w:val="none" w:sz="0" w:space="0" w:color="auto"/>
              </w:divBdr>
            </w:div>
            <w:div w:id="260188404">
              <w:marLeft w:val="0"/>
              <w:marRight w:val="0"/>
              <w:marTop w:val="0"/>
              <w:marBottom w:val="0"/>
              <w:divBdr>
                <w:top w:val="none" w:sz="0" w:space="0" w:color="auto"/>
                <w:left w:val="none" w:sz="0" w:space="0" w:color="auto"/>
                <w:bottom w:val="none" w:sz="0" w:space="0" w:color="auto"/>
                <w:right w:val="none" w:sz="0" w:space="0" w:color="auto"/>
              </w:divBdr>
            </w:div>
            <w:div w:id="453057051">
              <w:marLeft w:val="0"/>
              <w:marRight w:val="0"/>
              <w:marTop w:val="0"/>
              <w:marBottom w:val="0"/>
              <w:divBdr>
                <w:top w:val="none" w:sz="0" w:space="0" w:color="auto"/>
                <w:left w:val="none" w:sz="0" w:space="0" w:color="auto"/>
                <w:bottom w:val="none" w:sz="0" w:space="0" w:color="auto"/>
                <w:right w:val="none" w:sz="0" w:space="0" w:color="auto"/>
              </w:divBdr>
            </w:div>
            <w:div w:id="2060780628">
              <w:marLeft w:val="0"/>
              <w:marRight w:val="0"/>
              <w:marTop w:val="0"/>
              <w:marBottom w:val="0"/>
              <w:divBdr>
                <w:top w:val="none" w:sz="0" w:space="0" w:color="auto"/>
                <w:left w:val="none" w:sz="0" w:space="0" w:color="auto"/>
                <w:bottom w:val="none" w:sz="0" w:space="0" w:color="auto"/>
                <w:right w:val="none" w:sz="0" w:space="0" w:color="auto"/>
              </w:divBdr>
            </w:div>
            <w:div w:id="542602278">
              <w:marLeft w:val="0"/>
              <w:marRight w:val="0"/>
              <w:marTop w:val="0"/>
              <w:marBottom w:val="0"/>
              <w:divBdr>
                <w:top w:val="none" w:sz="0" w:space="0" w:color="auto"/>
                <w:left w:val="none" w:sz="0" w:space="0" w:color="auto"/>
                <w:bottom w:val="none" w:sz="0" w:space="0" w:color="auto"/>
                <w:right w:val="none" w:sz="0" w:space="0" w:color="auto"/>
              </w:divBdr>
            </w:div>
            <w:div w:id="297927929">
              <w:marLeft w:val="0"/>
              <w:marRight w:val="0"/>
              <w:marTop w:val="0"/>
              <w:marBottom w:val="0"/>
              <w:divBdr>
                <w:top w:val="none" w:sz="0" w:space="0" w:color="auto"/>
                <w:left w:val="none" w:sz="0" w:space="0" w:color="auto"/>
                <w:bottom w:val="none" w:sz="0" w:space="0" w:color="auto"/>
                <w:right w:val="none" w:sz="0" w:space="0" w:color="auto"/>
              </w:divBdr>
            </w:div>
            <w:div w:id="1212962381">
              <w:marLeft w:val="0"/>
              <w:marRight w:val="0"/>
              <w:marTop w:val="0"/>
              <w:marBottom w:val="0"/>
              <w:divBdr>
                <w:top w:val="none" w:sz="0" w:space="0" w:color="auto"/>
                <w:left w:val="none" w:sz="0" w:space="0" w:color="auto"/>
                <w:bottom w:val="none" w:sz="0" w:space="0" w:color="auto"/>
                <w:right w:val="none" w:sz="0" w:space="0" w:color="auto"/>
              </w:divBdr>
            </w:div>
            <w:div w:id="1795557153">
              <w:marLeft w:val="0"/>
              <w:marRight w:val="0"/>
              <w:marTop w:val="0"/>
              <w:marBottom w:val="0"/>
              <w:divBdr>
                <w:top w:val="none" w:sz="0" w:space="0" w:color="auto"/>
                <w:left w:val="none" w:sz="0" w:space="0" w:color="auto"/>
                <w:bottom w:val="none" w:sz="0" w:space="0" w:color="auto"/>
                <w:right w:val="none" w:sz="0" w:space="0" w:color="auto"/>
              </w:divBdr>
            </w:div>
            <w:div w:id="177697113">
              <w:marLeft w:val="0"/>
              <w:marRight w:val="0"/>
              <w:marTop w:val="0"/>
              <w:marBottom w:val="0"/>
              <w:divBdr>
                <w:top w:val="none" w:sz="0" w:space="0" w:color="auto"/>
                <w:left w:val="none" w:sz="0" w:space="0" w:color="auto"/>
                <w:bottom w:val="none" w:sz="0" w:space="0" w:color="auto"/>
                <w:right w:val="none" w:sz="0" w:space="0" w:color="auto"/>
              </w:divBdr>
            </w:div>
            <w:div w:id="352607444">
              <w:marLeft w:val="0"/>
              <w:marRight w:val="0"/>
              <w:marTop w:val="0"/>
              <w:marBottom w:val="0"/>
              <w:divBdr>
                <w:top w:val="none" w:sz="0" w:space="0" w:color="auto"/>
                <w:left w:val="none" w:sz="0" w:space="0" w:color="auto"/>
                <w:bottom w:val="none" w:sz="0" w:space="0" w:color="auto"/>
                <w:right w:val="none" w:sz="0" w:space="0" w:color="auto"/>
              </w:divBdr>
            </w:div>
            <w:div w:id="1190413299">
              <w:marLeft w:val="0"/>
              <w:marRight w:val="0"/>
              <w:marTop w:val="0"/>
              <w:marBottom w:val="0"/>
              <w:divBdr>
                <w:top w:val="none" w:sz="0" w:space="0" w:color="auto"/>
                <w:left w:val="none" w:sz="0" w:space="0" w:color="auto"/>
                <w:bottom w:val="none" w:sz="0" w:space="0" w:color="auto"/>
                <w:right w:val="none" w:sz="0" w:space="0" w:color="auto"/>
              </w:divBdr>
            </w:div>
            <w:div w:id="1654800252">
              <w:marLeft w:val="0"/>
              <w:marRight w:val="0"/>
              <w:marTop w:val="0"/>
              <w:marBottom w:val="0"/>
              <w:divBdr>
                <w:top w:val="none" w:sz="0" w:space="0" w:color="auto"/>
                <w:left w:val="none" w:sz="0" w:space="0" w:color="auto"/>
                <w:bottom w:val="none" w:sz="0" w:space="0" w:color="auto"/>
                <w:right w:val="none" w:sz="0" w:space="0" w:color="auto"/>
              </w:divBdr>
            </w:div>
            <w:div w:id="121464094">
              <w:marLeft w:val="0"/>
              <w:marRight w:val="0"/>
              <w:marTop w:val="0"/>
              <w:marBottom w:val="0"/>
              <w:divBdr>
                <w:top w:val="none" w:sz="0" w:space="0" w:color="auto"/>
                <w:left w:val="none" w:sz="0" w:space="0" w:color="auto"/>
                <w:bottom w:val="none" w:sz="0" w:space="0" w:color="auto"/>
                <w:right w:val="none" w:sz="0" w:space="0" w:color="auto"/>
              </w:divBdr>
            </w:div>
            <w:div w:id="1353342061">
              <w:marLeft w:val="0"/>
              <w:marRight w:val="0"/>
              <w:marTop w:val="0"/>
              <w:marBottom w:val="0"/>
              <w:divBdr>
                <w:top w:val="none" w:sz="0" w:space="0" w:color="auto"/>
                <w:left w:val="none" w:sz="0" w:space="0" w:color="auto"/>
                <w:bottom w:val="none" w:sz="0" w:space="0" w:color="auto"/>
                <w:right w:val="none" w:sz="0" w:space="0" w:color="auto"/>
              </w:divBdr>
            </w:div>
            <w:div w:id="1782383998">
              <w:marLeft w:val="0"/>
              <w:marRight w:val="0"/>
              <w:marTop w:val="0"/>
              <w:marBottom w:val="0"/>
              <w:divBdr>
                <w:top w:val="none" w:sz="0" w:space="0" w:color="auto"/>
                <w:left w:val="none" w:sz="0" w:space="0" w:color="auto"/>
                <w:bottom w:val="none" w:sz="0" w:space="0" w:color="auto"/>
                <w:right w:val="none" w:sz="0" w:space="0" w:color="auto"/>
              </w:divBdr>
            </w:div>
            <w:div w:id="1259437264">
              <w:marLeft w:val="0"/>
              <w:marRight w:val="0"/>
              <w:marTop w:val="0"/>
              <w:marBottom w:val="0"/>
              <w:divBdr>
                <w:top w:val="none" w:sz="0" w:space="0" w:color="auto"/>
                <w:left w:val="none" w:sz="0" w:space="0" w:color="auto"/>
                <w:bottom w:val="none" w:sz="0" w:space="0" w:color="auto"/>
                <w:right w:val="none" w:sz="0" w:space="0" w:color="auto"/>
              </w:divBdr>
            </w:div>
            <w:div w:id="1401708064">
              <w:marLeft w:val="0"/>
              <w:marRight w:val="0"/>
              <w:marTop w:val="0"/>
              <w:marBottom w:val="0"/>
              <w:divBdr>
                <w:top w:val="none" w:sz="0" w:space="0" w:color="auto"/>
                <w:left w:val="none" w:sz="0" w:space="0" w:color="auto"/>
                <w:bottom w:val="none" w:sz="0" w:space="0" w:color="auto"/>
                <w:right w:val="none" w:sz="0" w:space="0" w:color="auto"/>
              </w:divBdr>
            </w:div>
            <w:div w:id="361440930">
              <w:marLeft w:val="0"/>
              <w:marRight w:val="0"/>
              <w:marTop w:val="0"/>
              <w:marBottom w:val="0"/>
              <w:divBdr>
                <w:top w:val="none" w:sz="0" w:space="0" w:color="auto"/>
                <w:left w:val="none" w:sz="0" w:space="0" w:color="auto"/>
                <w:bottom w:val="none" w:sz="0" w:space="0" w:color="auto"/>
                <w:right w:val="none" w:sz="0" w:space="0" w:color="auto"/>
              </w:divBdr>
            </w:div>
            <w:div w:id="633022160">
              <w:marLeft w:val="0"/>
              <w:marRight w:val="0"/>
              <w:marTop w:val="0"/>
              <w:marBottom w:val="0"/>
              <w:divBdr>
                <w:top w:val="none" w:sz="0" w:space="0" w:color="auto"/>
                <w:left w:val="none" w:sz="0" w:space="0" w:color="auto"/>
                <w:bottom w:val="none" w:sz="0" w:space="0" w:color="auto"/>
                <w:right w:val="none" w:sz="0" w:space="0" w:color="auto"/>
              </w:divBdr>
            </w:div>
            <w:div w:id="373235292">
              <w:marLeft w:val="0"/>
              <w:marRight w:val="0"/>
              <w:marTop w:val="0"/>
              <w:marBottom w:val="0"/>
              <w:divBdr>
                <w:top w:val="none" w:sz="0" w:space="0" w:color="auto"/>
                <w:left w:val="none" w:sz="0" w:space="0" w:color="auto"/>
                <w:bottom w:val="none" w:sz="0" w:space="0" w:color="auto"/>
                <w:right w:val="none" w:sz="0" w:space="0" w:color="auto"/>
              </w:divBdr>
            </w:div>
            <w:div w:id="1154835744">
              <w:marLeft w:val="0"/>
              <w:marRight w:val="0"/>
              <w:marTop w:val="0"/>
              <w:marBottom w:val="0"/>
              <w:divBdr>
                <w:top w:val="none" w:sz="0" w:space="0" w:color="auto"/>
                <w:left w:val="none" w:sz="0" w:space="0" w:color="auto"/>
                <w:bottom w:val="none" w:sz="0" w:space="0" w:color="auto"/>
                <w:right w:val="none" w:sz="0" w:space="0" w:color="auto"/>
              </w:divBdr>
            </w:div>
            <w:div w:id="657274305">
              <w:marLeft w:val="0"/>
              <w:marRight w:val="0"/>
              <w:marTop w:val="0"/>
              <w:marBottom w:val="0"/>
              <w:divBdr>
                <w:top w:val="none" w:sz="0" w:space="0" w:color="auto"/>
                <w:left w:val="none" w:sz="0" w:space="0" w:color="auto"/>
                <w:bottom w:val="none" w:sz="0" w:space="0" w:color="auto"/>
                <w:right w:val="none" w:sz="0" w:space="0" w:color="auto"/>
              </w:divBdr>
            </w:div>
            <w:div w:id="1061295202">
              <w:marLeft w:val="0"/>
              <w:marRight w:val="0"/>
              <w:marTop w:val="0"/>
              <w:marBottom w:val="0"/>
              <w:divBdr>
                <w:top w:val="none" w:sz="0" w:space="0" w:color="auto"/>
                <w:left w:val="none" w:sz="0" w:space="0" w:color="auto"/>
                <w:bottom w:val="none" w:sz="0" w:space="0" w:color="auto"/>
                <w:right w:val="none" w:sz="0" w:space="0" w:color="auto"/>
              </w:divBdr>
            </w:div>
            <w:div w:id="2066103418">
              <w:marLeft w:val="0"/>
              <w:marRight w:val="0"/>
              <w:marTop w:val="0"/>
              <w:marBottom w:val="0"/>
              <w:divBdr>
                <w:top w:val="none" w:sz="0" w:space="0" w:color="auto"/>
                <w:left w:val="none" w:sz="0" w:space="0" w:color="auto"/>
                <w:bottom w:val="none" w:sz="0" w:space="0" w:color="auto"/>
                <w:right w:val="none" w:sz="0" w:space="0" w:color="auto"/>
              </w:divBdr>
            </w:div>
            <w:div w:id="939604330">
              <w:marLeft w:val="0"/>
              <w:marRight w:val="0"/>
              <w:marTop w:val="0"/>
              <w:marBottom w:val="0"/>
              <w:divBdr>
                <w:top w:val="none" w:sz="0" w:space="0" w:color="auto"/>
                <w:left w:val="none" w:sz="0" w:space="0" w:color="auto"/>
                <w:bottom w:val="none" w:sz="0" w:space="0" w:color="auto"/>
                <w:right w:val="none" w:sz="0" w:space="0" w:color="auto"/>
              </w:divBdr>
            </w:div>
            <w:div w:id="831144819">
              <w:marLeft w:val="0"/>
              <w:marRight w:val="0"/>
              <w:marTop w:val="0"/>
              <w:marBottom w:val="0"/>
              <w:divBdr>
                <w:top w:val="none" w:sz="0" w:space="0" w:color="auto"/>
                <w:left w:val="none" w:sz="0" w:space="0" w:color="auto"/>
                <w:bottom w:val="none" w:sz="0" w:space="0" w:color="auto"/>
                <w:right w:val="none" w:sz="0" w:space="0" w:color="auto"/>
              </w:divBdr>
            </w:div>
            <w:div w:id="808136318">
              <w:marLeft w:val="0"/>
              <w:marRight w:val="0"/>
              <w:marTop w:val="0"/>
              <w:marBottom w:val="0"/>
              <w:divBdr>
                <w:top w:val="none" w:sz="0" w:space="0" w:color="auto"/>
                <w:left w:val="none" w:sz="0" w:space="0" w:color="auto"/>
                <w:bottom w:val="none" w:sz="0" w:space="0" w:color="auto"/>
                <w:right w:val="none" w:sz="0" w:space="0" w:color="auto"/>
              </w:divBdr>
            </w:div>
            <w:div w:id="1013653097">
              <w:marLeft w:val="0"/>
              <w:marRight w:val="0"/>
              <w:marTop w:val="0"/>
              <w:marBottom w:val="0"/>
              <w:divBdr>
                <w:top w:val="none" w:sz="0" w:space="0" w:color="auto"/>
                <w:left w:val="none" w:sz="0" w:space="0" w:color="auto"/>
                <w:bottom w:val="none" w:sz="0" w:space="0" w:color="auto"/>
                <w:right w:val="none" w:sz="0" w:space="0" w:color="auto"/>
              </w:divBdr>
            </w:div>
            <w:div w:id="1011757704">
              <w:marLeft w:val="0"/>
              <w:marRight w:val="0"/>
              <w:marTop w:val="0"/>
              <w:marBottom w:val="0"/>
              <w:divBdr>
                <w:top w:val="none" w:sz="0" w:space="0" w:color="auto"/>
                <w:left w:val="none" w:sz="0" w:space="0" w:color="auto"/>
                <w:bottom w:val="none" w:sz="0" w:space="0" w:color="auto"/>
                <w:right w:val="none" w:sz="0" w:space="0" w:color="auto"/>
              </w:divBdr>
            </w:div>
            <w:div w:id="753630870">
              <w:marLeft w:val="0"/>
              <w:marRight w:val="0"/>
              <w:marTop w:val="0"/>
              <w:marBottom w:val="0"/>
              <w:divBdr>
                <w:top w:val="none" w:sz="0" w:space="0" w:color="auto"/>
                <w:left w:val="none" w:sz="0" w:space="0" w:color="auto"/>
                <w:bottom w:val="none" w:sz="0" w:space="0" w:color="auto"/>
                <w:right w:val="none" w:sz="0" w:space="0" w:color="auto"/>
              </w:divBdr>
            </w:div>
            <w:div w:id="1953825978">
              <w:marLeft w:val="0"/>
              <w:marRight w:val="0"/>
              <w:marTop w:val="0"/>
              <w:marBottom w:val="0"/>
              <w:divBdr>
                <w:top w:val="none" w:sz="0" w:space="0" w:color="auto"/>
                <w:left w:val="none" w:sz="0" w:space="0" w:color="auto"/>
                <w:bottom w:val="none" w:sz="0" w:space="0" w:color="auto"/>
                <w:right w:val="none" w:sz="0" w:space="0" w:color="auto"/>
              </w:divBdr>
            </w:div>
            <w:div w:id="1349332016">
              <w:marLeft w:val="0"/>
              <w:marRight w:val="0"/>
              <w:marTop w:val="0"/>
              <w:marBottom w:val="0"/>
              <w:divBdr>
                <w:top w:val="none" w:sz="0" w:space="0" w:color="auto"/>
                <w:left w:val="none" w:sz="0" w:space="0" w:color="auto"/>
                <w:bottom w:val="none" w:sz="0" w:space="0" w:color="auto"/>
                <w:right w:val="none" w:sz="0" w:space="0" w:color="auto"/>
              </w:divBdr>
            </w:div>
            <w:div w:id="796415619">
              <w:marLeft w:val="0"/>
              <w:marRight w:val="0"/>
              <w:marTop w:val="0"/>
              <w:marBottom w:val="0"/>
              <w:divBdr>
                <w:top w:val="none" w:sz="0" w:space="0" w:color="auto"/>
                <w:left w:val="none" w:sz="0" w:space="0" w:color="auto"/>
                <w:bottom w:val="none" w:sz="0" w:space="0" w:color="auto"/>
                <w:right w:val="none" w:sz="0" w:space="0" w:color="auto"/>
              </w:divBdr>
            </w:div>
            <w:div w:id="2118139158">
              <w:marLeft w:val="0"/>
              <w:marRight w:val="0"/>
              <w:marTop w:val="0"/>
              <w:marBottom w:val="0"/>
              <w:divBdr>
                <w:top w:val="none" w:sz="0" w:space="0" w:color="auto"/>
                <w:left w:val="none" w:sz="0" w:space="0" w:color="auto"/>
                <w:bottom w:val="none" w:sz="0" w:space="0" w:color="auto"/>
                <w:right w:val="none" w:sz="0" w:space="0" w:color="auto"/>
              </w:divBdr>
            </w:div>
            <w:div w:id="236015968">
              <w:marLeft w:val="0"/>
              <w:marRight w:val="0"/>
              <w:marTop w:val="0"/>
              <w:marBottom w:val="0"/>
              <w:divBdr>
                <w:top w:val="none" w:sz="0" w:space="0" w:color="auto"/>
                <w:left w:val="none" w:sz="0" w:space="0" w:color="auto"/>
                <w:bottom w:val="none" w:sz="0" w:space="0" w:color="auto"/>
                <w:right w:val="none" w:sz="0" w:space="0" w:color="auto"/>
              </w:divBdr>
            </w:div>
            <w:div w:id="1832482407">
              <w:marLeft w:val="0"/>
              <w:marRight w:val="0"/>
              <w:marTop w:val="0"/>
              <w:marBottom w:val="0"/>
              <w:divBdr>
                <w:top w:val="none" w:sz="0" w:space="0" w:color="auto"/>
                <w:left w:val="none" w:sz="0" w:space="0" w:color="auto"/>
                <w:bottom w:val="none" w:sz="0" w:space="0" w:color="auto"/>
                <w:right w:val="none" w:sz="0" w:space="0" w:color="auto"/>
              </w:divBdr>
            </w:div>
            <w:div w:id="1736005418">
              <w:marLeft w:val="0"/>
              <w:marRight w:val="0"/>
              <w:marTop w:val="0"/>
              <w:marBottom w:val="0"/>
              <w:divBdr>
                <w:top w:val="none" w:sz="0" w:space="0" w:color="auto"/>
                <w:left w:val="none" w:sz="0" w:space="0" w:color="auto"/>
                <w:bottom w:val="none" w:sz="0" w:space="0" w:color="auto"/>
                <w:right w:val="none" w:sz="0" w:space="0" w:color="auto"/>
              </w:divBdr>
            </w:div>
            <w:div w:id="99448684">
              <w:marLeft w:val="0"/>
              <w:marRight w:val="0"/>
              <w:marTop w:val="0"/>
              <w:marBottom w:val="0"/>
              <w:divBdr>
                <w:top w:val="none" w:sz="0" w:space="0" w:color="auto"/>
                <w:left w:val="none" w:sz="0" w:space="0" w:color="auto"/>
                <w:bottom w:val="none" w:sz="0" w:space="0" w:color="auto"/>
                <w:right w:val="none" w:sz="0" w:space="0" w:color="auto"/>
              </w:divBdr>
            </w:div>
            <w:div w:id="593250752">
              <w:marLeft w:val="0"/>
              <w:marRight w:val="0"/>
              <w:marTop w:val="0"/>
              <w:marBottom w:val="0"/>
              <w:divBdr>
                <w:top w:val="none" w:sz="0" w:space="0" w:color="auto"/>
                <w:left w:val="none" w:sz="0" w:space="0" w:color="auto"/>
                <w:bottom w:val="none" w:sz="0" w:space="0" w:color="auto"/>
                <w:right w:val="none" w:sz="0" w:space="0" w:color="auto"/>
              </w:divBdr>
            </w:div>
            <w:div w:id="2008942151">
              <w:marLeft w:val="0"/>
              <w:marRight w:val="0"/>
              <w:marTop w:val="0"/>
              <w:marBottom w:val="0"/>
              <w:divBdr>
                <w:top w:val="none" w:sz="0" w:space="0" w:color="auto"/>
                <w:left w:val="none" w:sz="0" w:space="0" w:color="auto"/>
                <w:bottom w:val="none" w:sz="0" w:space="0" w:color="auto"/>
                <w:right w:val="none" w:sz="0" w:space="0" w:color="auto"/>
              </w:divBdr>
            </w:div>
            <w:div w:id="1670137612">
              <w:marLeft w:val="0"/>
              <w:marRight w:val="0"/>
              <w:marTop w:val="0"/>
              <w:marBottom w:val="0"/>
              <w:divBdr>
                <w:top w:val="none" w:sz="0" w:space="0" w:color="auto"/>
                <w:left w:val="none" w:sz="0" w:space="0" w:color="auto"/>
                <w:bottom w:val="none" w:sz="0" w:space="0" w:color="auto"/>
                <w:right w:val="none" w:sz="0" w:space="0" w:color="auto"/>
              </w:divBdr>
            </w:div>
            <w:div w:id="598680838">
              <w:marLeft w:val="0"/>
              <w:marRight w:val="0"/>
              <w:marTop w:val="0"/>
              <w:marBottom w:val="0"/>
              <w:divBdr>
                <w:top w:val="none" w:sz="0" w:space="0" w:color="auto"/>
                <w:left w:val="none" w:sz="0" w:space="0" w:color="auto"/>
                <w:bottom w:val="none" w:sz="0" w:space="0" w:color="auto"/>
                <w:right w:val="none" w:sz="0" w:space="0" w:color="auto"/>
              </w:divBdr>
            </w:div>
            <w:div w:id="1898738778">
              <w:marLeft w:val="0"/>
              <w:marRight w:val="0"/>
              <w:marTop w:val="0"/>
              <w:marBottom w:val="0"/>
              <w:divBdr>
                <w:top w:val="none" w:sz="0" w:space="0" w:color="auto"/>
                <w:left w:val="none" w:sz="0" w:space="0" w:color="auto"/>
                <w:bottom w:val="none" w:sz="0" w:space="0" w:color="auto"/>
                <w:right w:val="none" w:sz="0" w:space="0" w:color="auto"/>
              </w:divBdr>
            </w:div>
            <w:div w:id="1165703479">
              <w:marLeft w:val="0"/>
              <w:marRight w:val="0"/>
              <w:marTop w:val="0"/>
              <w:marBottom w:val="0"/>
              <w:divBdr>
                <w:top w:val="none" w:sz="0" w:space="0" w:color="auto"/>
                <w:left w:val="none" w:sz="0" w:space="0" w:color="auto"/>
                <w:bottom w:val="none" w:sz="0" w:space="0" w:color="auto"/>
                <w:right w:val="none" w:sz="0" w:space="0" w:color="auto"/>
              </w:divBdr>
            </w:div>
            <w:div w:id="274950626">
              <w:marLeft w:val="0"/>
              <w:marRight w:val="0"/>
              <w:marTop w:val="0"/>
              <w:marBottom w:val="0"/>
              <w:divBdr>
                <w:top w:val="none" w:sz="0" w:space="0" w:color="auto"/>
                <w:left w:val="none" w:sz="0" w:space="0" w:color="auto"/>
                <w:bottom w:val="none" w:sz="0" w:space="0" w:color="auto"/>
                <w:right w:val="none" w:sz="0" w:space="0" w:color="auto"/>
              </w:divBdr>
            </w:div>
            <w:div w:id="585722536">
              <w:marLeft w:val="0"/>
              <w:marRight w:val="0"/>
              <w:marTop w:val="0"/>
              <w:marBottom w:val="0"/>
              <w:divBdr>
                <w:top w:val="none" w:sz="0" w:space="0" w:color="auto"/>
                <w:left w:val="none" w:sz="0" w:space="0" w:color="auto"/>
                <w:bottom w:val="none" w:sz="0" w:space="0" w:color="auto"/>
                <w:right w:val="none" w:sz="0" w:space="0" w:color="auto"/>
              </w:divBdr>
            </w:div>
            <w:div w:id="1714188109">
              <w:marLeft w:val="0"/>
              <w:marRight w:val="0"/>
              <w:marTop w:val="0"/>
              <w:marBottom w:val="0"/>
              <w:divBdr>
                <w:top w:val="none" w:sz="0" w:space="0" w:color="auto"/>
                <w:left w:val="none" w:sz="0" w:space="0" w:color="auto"/>
                <w:bottom w:val="none" w:sz="0" w:space="0" w:color="auto"/>
                <w:right w:val="none" w:sz="0" w:space="0" w:color="auto"/>
              </w:divBdr>
            </w:div>
            <w:div w:id="203373018">
              <w:marLeft w:val="0"/>
              <w:marRight w:val="0"/>
              <w:marTop w:val="0"/>
              <w:marBottom w:val="0"/>
              <w:divBdr>
                <w:top w:val="none" w:sz="0" w:space="0" w:color="auto"/>
                <w:left w:val="none" w:sz="0" w:space="0" w:color="auto"/>
                <w:bottom w:val="none" w:sz="0" w:space="0" w:color="auto"/>
                <w:right w:val="none" w:sz="0" w:space="0" w:color="auto"/>
              </w:divBdr>
            </w:div>
            <w:div w:id="186021451">
              <w:marLeft w:val="0"/>
              <w:marRight w:val="0"/>
              <w:marTop w:val="0"/>
              <w:marBottom w:val="0"/>
              <w:divBdr>
                <w:top w:val="none" w:sz="0" w:space="0" w:color="auto"/>
                <w:left w:val="none" w:sz="0" w:space="0" w:color="auto"/>
                <w:bottom w:val="none" w:sz="0" w:space="0" w:color="auto"/>
                <w:right w:val="none" w:sz="0" w:space="0" w:color="auto"/>
              </w:divBdr>
            </w:div>
            <w:div w:id="972558212">
              <w:marLeft w:val="0"/>
              <w:marRight w:val="0"/>
              <w:marTop w:val="0"/>
              <w:marBottom w:val="0"/>
              <w:divBdr>
                <w:top w:val="none" w:sz="0" w:space="0" w:color="auto"/>
                <w:left w:val="none" w:sz="0" w:space="0" w:color="auto"/>
                <w:bottom w:val="none" w:sz="0" w:space="0" w:color="auto"/>
                <w:right w:val="none" w:sz="0" w:space="0" w:color="auto"/>
              </w:divBdr>
            </w:div>
            <w:div w:id="1501239720">
              <w:marLeft w:val="0"/>
              <w:marRight w:val="0"/>
              <w:marTop w:val="0"/>
              <w:marBottom w:val="0"/>
              <w:divBdr>
                <w:top w:val="none" w:sz="0" w:space="0" w:color="auto"/>
                <w:left w:val="none" w:sz="0" w:space="0" w:color="auto"/>
                <w:bottom w:val="none" w:sz="0" w:space="0" w:color="auto"/>
                <w:right w:val="none" w:sz="0" w:space="0" w:color="auto"/>
              </w:divBdr>
            </w:div>
            <w:div w:id="1208377040">
              <w:marLeft w:val="0"/>
              <w:marRight w:val="0"/>
              <w:marTop w:val="0"/>
              <w:marBottom w:val="0"/>
              <w:divBdr>
                <w:top w:val="none" w:sz="0" w:space="0" w:color="auto"/>
                <w:left w:val="none" w:sz="0" w:space="0" w:color="auto"/>
                <w:bottom w:val="none" w:sz="0" w:space="0" w:color="auto"/>
                <w:right w:val="none" w:sz="0" w:space="0" w:color="auto"/>
              </w:divBdr>
            </w:div>
            <w:div w:id="2091081136">
              <w:marLeft w:val="0"/>
              <w:marRight w:val="0"/>
              <w:marTop w:val="0"/>
              <w:marBottom w:val="0"/>
              <w:divBdr>
                <w:top w:val="none" w:sz="0" w:space="0" w:color="auto"/>
                <w:left w:val="none" w:sz="0" w:space="0" w:color="auto"/>
                <w:bottom w:val="none" w:sz="0" w:space="0" w:color="auto"/>
                <w:right w:val="none" w:sz="0" w:space="0" w:color="auto"/>
              </w:divBdr>
            </w:div>
            <w:div w:id="1399134461">
              <w:marLeft w:val="0"/>
              <w:marRight w:val="0"/>
              <w:marTop w:val="0"/>
              <w:marBottom w:val="0"/>
              <w:divBdr>
                <w:top w:val="none" w:sz="0" w:space="0" w:color="auto"/>
                <w:left w:val="none" w:sz="0" w:space="0" w:color="auto"/>
                <w:bottom w:val="none" w:sz="0" w:space="0" w:color="auto"/>
                <w:right w:val="none" w:sz="0" w:space="0" w:color="auto"/>
              </w:divBdr>
            </w:div>
            <w:div w:id="821124108">
              <w:marLeft w:val="0"/>
              <w:marRight w:val="0"/>
              <w:marTop w:val="0"/>
              <w:marBottom w:val="0"/>
              <w:divBdr>
                <w:top w:val="none" w:sz="0" w:space="0" w:color="auto"/>
                <w:left w:val="none" w:sz="0" w:space="0" w:color="auto"/>
                <w:bottom w:val="none" w:sz="0" w:space="0" w:color="auto"/>
                <w:right w:val="none" w:sz="0" w:space="0" w:color="auto"/>
              </w:divBdr>
            </w:div>
            <w:div w:id="1840729705">
              <w:marLeft w:val="0"/>
              <w:marRight w:val="0"/>
              <w:marTop w:val="0"/>
              <w:marBottom w:val="0"/>
              <w:divBdr>
                <w:top w:val="none" w:sz="0" w:space="0" w:color="auto"/>
                <w:left w:val="none" w:sz="0" w:space="0" w:color="auto"/>
                <w:bottom w:val="none" w:sz="0" w:space="0" w:color="auto"/>
                <w:right w:val="none" w:sz="0" w:space="0" w:color="auto"/>
              </w:divBdr>
            </w:div>
            <w:div w:id="723677125">
              <w:marLeft w:val="0"/>
              <w:marRight w:val="0"/>
              <w:marTop w:val="0"/>
              <w:marBottom w:val="0"/>
              <w:divBdr>
                <w:top w:val="none" w:sz="0" w:space="0" w:color="auto"/>
                <w:left w:val="none" w:sz="0" w:space="0" w:color="auto"/>
                <w:bottom w:val="none" w:sz="0" w:space="0" w:color="auto"/>
                <w:right w:val="none" w:sz="0" w:space="0" w:color="auto"/>
              </w:divBdr>
            </w:div>
            <w:div w:id="189412943">
              <w:marLeft w:val="0"/>
              <w:marRight w:val="0"/>
              <w:marTop w:val="0"/>
              <w:marBottom w:val="0"/>
              <w:divBdr>
                <w:top w:val="none" w:sz="0" w:space="0" w:color="auto"/>
                <w:left w:val="none" w:sz="0" w:space="0" w:color="auto"/>
                <w:bottom w:val="none" w:sz="0" w:space="0" w:color="auto"/>
                <w:right w:val="none" w:sz="0" w:space="0" w:color="auto"/>
              </w:divBdr>
            </w:div>
            <w:div w:id="206134">
              <w:marLeft w:val="0"/>
              <w:marRight w:val="0"/>
              <w:marTop w:val="0"/>
              <w:marBottom w:val="0"/>
              <w:divBdr>
                <w:top w:val="none" w:sz="0" w:space="0" w:color="auto"/>
                <w:left w:val="none" w:sz="0" w:space="0" w:color="auto"/>
                <w:bottom w:val="none" w:sz="0" w:space="0" w:color="auto"/>
                <w:right w:val="none" w:sz="0" w:space="0" w:color="auto"/>
              </w:divBdr>
            </w:div>
            <w:div w:id="267009208">
              <w:marLeft w:val="0"/>
              <w:marRight w:val="0"/>
              <w:marTop w:val="0"/>
              <w:marBottom w:val="0"/>
              <w:divBdr>
                <w:top w:val="none" w:sz="0" w:space="0" w:color="auto"/>
                <w:left w:val="none" w:sz="0" w:space="0" w:color="auto"/>
                <w:bottom w:val="none" w:sz="0" w:space="0" w:color="auto"/>
                <w:right w:val="none" w:sz="0" w:space="0" w:color="auto"/>
              </w:divBdr>
            </w:div>
            <w:div w:id="100732178">
              <w:marLeft w:val="0"/>
              <w:marRight w:val="0"/>
              <w:marTop w:val="0"/>
              <w:marBottom w:val="0"/>
              <w:divBdr>
                <w:top w:val="none" w:sz="0" w:space="0" w:color="auto"/>
                <w:left w:val="none" w:sz="0" w:space="0" w:color="auto"/>
                <w:bottom w:val="none" w:sz="0" w:space="0" w:color="auto"/>
                <w:right w:val="none" w:sz="0" w:space="0" w:color="auto"/>
              </w:divBdr>
            </w:div>
            <w:div w:id="2100827296">
              <w:marLeft w:val="0"/>
              <w:marRight w:val="0"/>
              <w:marTop w:val="0"/>
              <w:marBottom w:val="0"/>
              <w:divBdr>
                <w:top w:val="none" w:sz="0" w:space="0" w:color="auto"/>
                <w:left w:val="none" w:sz="0" w:space="0" w:color="auto"/>
                <w:bottom w:val="none" w:sz="0" w:space="0" w:color="auto"/>
                <w:right w:val="none" w:sz="0" w:space="0" w:color="auto"/>
              </w:divBdr>
            </w:div>
            <w:div w:id="1036392282">
              <w:marLeft w:val="0"/>
              <w:marRight w:val="0"/>
              <w:marTop w:val="0"/>
              <w:marBottom w:val="0"/>
              <w:divBdr>
                <w:top w:val="none" w:sz="0" w:space="0" w:color="auto"/>
                <w:left w:val="none" w:sz="0" w:space="0" w:color="auto"/>
                <w:bottom w:val="none" w:sz="0" w:space="0" w:color="auto"/>
                <w:right w:val="none" w:sz="0" w:space="0" w:color="auto"/>
              </w:divBdr>
            </w:div>
            <w:div w:id="1409420033">
              <w:marLeft w:val="0"/>
              <w:marRight w:val="0"/>
              <w:marTop w:val="0"/>
              <w:marBottom w:val="0"/>
              <w:divBdr>
                <w:top w:val="none" w:sz="0" w:space="0" w:color="auto"/>
                <w:left w:val="none" w:sz="0" w:space="0" w:color="auto"/>
                <w:bottom w:val="none" w:sz="0" w:space="0" w:color="auto"/>
                <w:right w:val="none" w:sz="0" w:space="0" w:color="auto"/>
              </w:divBdr>
            </w:div>
            <w:div w:id="639923946">
              <w:marLeft w:val="0"/>
              <w:marRight w:val="0"/>
              <w:marTop w:val="0"/>
              <w:marBottom w:val="0"/>
              <w:divBdr>
                <w:top w:val="none" w:sz="0" w:space="0" w:color="auto"/>
                <w:left w:val="none" w:sz="0" w:space="0" w:color="auto"/>
                <w:bottom w:val="none" w:sz="0" w:space="0" w:color="auto"/>
                <w:right w:val="none" w:sz="0" w:space="0" w:color="auto"/>
              </w:divBdr>
            </w:div>
            <w:div w:id="697970409">
              <w:marLeft w:val="0"/>
              <w:marRight w:val="0"/>
              <w:marTop w:val="0"/>
              <w:marBottom w:val="0"/>
              <w:divBdr>
                <w:top w:val="none" w:sz="0" w:space="0" w:color="auto"/>
                <w:left w:val="none" w:sz="0" w:space="0" w:color="auto"/>
                <w:bottom w:val="none" w:sz="0" w:space="0" w:color="auto"/>
                <w:right w:val="none" w:sz="0" w:space="0" w:color="auto"/>
              </w:divBdr>
            </w:div>
            <w:div w:id="834228079">
              <w:marLeft w:val="0"/>
              <w:marRight w:val="0"/>
              <w:marTop w:val="0"/>
              <w:marBottom w:val="0"/>
              <w:divBdr>
                <w:top w:val="none" w:sz="0" w:space="0" w:color="auto"/>
                <w:left w:val="none" w:sz="0" w:space="0" w:color="auto"/>
                <w:bottom w:val="none" w:sz="0" w:space="0" w:color="auto"/>
                <w:right w:val="none" w:sz="0" w:space="0" w:color="auto"/>
              </w:divBdr>
            </w:div>
            <w:div w:id="1805738228">
              <w:marLeft w:val="0"/>
              <w:marRight w:val="0"/>
              <w:marTop w:val="0"/>
              <w:marBottom w:val="0"/>
              <w:divBdr>
                <w:top w:val="none" w:sz="0" w:space="0" w:color="auto"/>
                <w:left w:val="none" w:sz="0" w:space="0" w:color="auto"/>
                <w:bottom w:val="none" w:sz="0" w:space="0" w:color="auto"/>
                <w:right w:val="none" w:sz="0" w:space="0" w:color="auto"/>
              </w:divBdr>
            </w:div>
            <w:div w:id="295374357">
              <w:marLeft w:val="0"/>
              <w:marRight w:val="0"/>
              <w:marTop w:val="0"/>
              <w:marBottom w:val="0"/>
              <w:divBdr>
                <w:top w:val="none" w:sz="0" w:space="0" w:color="auto"/>
                <w:left w:val="none" w:sz="0" w:space="0" w:color="auto"/>
                <w:bottom w:val="none" w:sz="0" w:space="0" w:color="auto"/>
                <w:right w:val="none" w:sz="0" w:space="0" w:color="auto"/>
              </w:divBdr>
            </w:div>
            <w:div w:id="925578613">
              <w:marLeft w:val="0"/>
              <w:marRight w:val="0"/>
              <w:marTop w:val="0"/>
              <w:marBottom w:val="0"/>
              <w:divBdr>
                <w:top w:val="none" w:sz="0" w:space="0" w:color="auto"/>
                <w:left w:val="none" w:sz="0" w:space="0" w:color="auto"/>
                <w:bottom w:val="none" w:sz="0" w:space="0" w:color="auto"/>
                <w:right w:val="none" w:sz="0" w:space="0" w:color="auto"/>
              </w:divBdr>
            </w:div>
            <w:div w:id="1788086083">
              <w:marLeft w:val="0"/>
              <w:marRight w:val="0"/>
              <w:marTop w:val="0"/>
              <w:marBottom w:val="0"/>
              <w:divBdr>
                <w:top w:val="none" w:sz="0" w:space="0" w:color="auto"/>
                <w:left w:val="none" w:sz="0" w:space="0" w:color="auto"/>
                <w:bottom w:val="none" w:sz="0" w:space="0" w:color="auto"/>
                <w:right w:val="none" w:sz="0" w:space="0" w:color="auto"/>
              </w:divBdr>
            </w:div>
            <w:div w:id="270432472">
              <w:marLeft w:val="0"/>
              <w:marRight w:val="0"/>
              <w:marTop w:val="0"/>
              <w:marBottom w:val="0"/>
              <w:divBdr>
                <w:top w:val="none" w:sz="0" w:space="0" w:color="auto"/>
                <w:left w:val="none" w:sz="0" w:space="0" w:color="auto"/>
                <w:bottom w:val="none" w:sz="0" w:space="0" w:color="auto"/>
                <w:right w:val="none" w:sz="0" w:space="0" w:color="auto"/>
              </w:divBdr>
            </w:div>
            <w:div w:id="690373452">
              <w:marLeft w:val="0"/>
              <w:marRight w:val="0"/>
              <w:marTop w:val="0"/>
              <w:marBottom w:val="0"/>
              <w:divBdr>
                <w:top w:val="none" w:sz="0" w:space="0" w:color="auto"/>
                <w:left w:val="none" w:sz="0" w:space="0" w:color="auto"/>
                <w:bottom w:val="none" w:sz="0" w:space="0" w:color="auto"/>
                <w:right w:val="none" w:sz="0" w:space="0" w:color="auto"/>
              </w:divBdr>
            </w:div>
            <w:div w:id="1136483259">
              <w:marLeft w:val="0"/>
              <w:marRight w:val="0"/>
              <w:marTop w:val="0"/>
              <w:marBottom w:val="0"/>
              <w:divBdr>
                <w:top w:val="none" w:sz="0" w:space="0" w:color="auto"/>
                <w:left w:val="none" w:sz="0" w:space="0" w:color="auto"/>
                <w:bottom w:val="none" w:sz="0" w:space="0" w:color="auto"/>
                <w:right w:val="none" w:sz="0" w:space="0" w:color="auto"/>
              </w:divBdr>
            </w:div>
            <w:div w:id="688338982">
              <w:marLeft w:val="0"/>
              <w:marRight w:val="0"/>
              <w:marTop w:val="0"/>
              <w:marBottom w:val="0"/>
              <w:divBdr>
                <w:top w:val="none" w:sz="0" w:space="0" w:color="auto"/>
                <w:left w:val="none" w:sz="0" w:space="0" w:color="auto"/>
                <w:bottom w:val="none" w:sz="0" w:space="0" w:color="auto"/>
                <w:right w:val="none" w:sz="0" w:space="0" w:color="auto"/>
              </w:divBdr>
            </w:div>
            <w:div w:id="474177741">
              <w:marLeft w:val="0"/>
              <w:marRight w:val="0"/>
              <w:marTop w:val="0"/>
              <w:marBottom w:val="0"/>
              <w:divBdr>
                <w:top w:val="none" w:sz="0" w:space="0" w:color="auto"/>
                <w:left w:val="none" w:sz="0" w:space="0" w:color="auto"/>
                <w:bottom w:val="none" w:sz="0" w:space="0" w:color="auto"/>
                <w:right w:val="none" w:sz="0" w:space="0" w:color="auto"/>
              </w:divBdr>
            </w:div>
            <w:div w:id="854266624">
              <w:marLeft w:val="0"/>
              <w:marRight w:val="0"/>
              <w:marTop w:val="0"/>
              <w:marBottom w:val="0"/>
              <w:divBdr>
                <w:top w:val="none" w:sz="0" w:space="0" w:color="auto"/>
                <w:left w:val="none" w:sz="0" w:space="0" w:color="auto"/>
                <w:bottom w:val="none" w:sz="0" w:space="0" w:color="auto"/>
                <w:right w:val="none" w:sz="0" w:space="0" w:color="auto"/>
              </w:divBdr>
            </w:div>
            <w:div w:id="2021812562">
              <w:marLeft w:val="0"/>
              <w:marRight w:val="0"/>
              <w:marTop w:val="0"/>
              <w:marBottom w:val="0"/>
              <w:divBdr>
                <w:top w:val="none" w:sz="0" w:space="0" w:color="auto"/>
                <w:left w:val="none" w:sz="0" w:space="0" w:color="auto"/>
                <w:bottom w:val="none" w:sz="0" w:space="0" w:color="auto"/>
                <w:right w:val="none" w:sz="0" w:space="0" w:color="auto"/>
              </w:divBdr>
            </w:div>
            <w:div w:id="125203364">
              <w:marLeft w:val="0"/>
              <w:marRight w:val="0"/>
              <w:marTop w:val="0"/>
              <w:marBottom w:val="0"/>
              <w:divBdr>
                <w:top w:val="none" w:sz="0" w:space="0" w:color="auto"/>
                <w:left w:val="none" w:sz="0" w:space="0" w:color="auto"/>
                <w:bottom w:val="none" w:sz="0" w:space="0" w:color="auto"/>
                <w:right w:val="none" w:sz="0" w:space="0" w:color="auto"/>
              </w:divBdr>
            </w:div>
            <w:div w:id="58794048">
              <w:marLeft w:val="0"/>
              <w:marRight w:val="0"/>
              <w:marTop w:val="0"/>
              <w:marBottom w:val="0"/>
              <w:divBdr>
                <w:top w:val="none" w:sz="0" w:space="0" w:color="auto"/>
                <w:left w:val="none" w:sz="0" w:space="0" w:color="auto"/>
                <w:bottom w:val="none" w:sz="0" w:space="0" w:color="auto"/>
                <w:right w:val="none" w:sz="0" w:space="0" w:color="auto"/>
              </w:divBdr>
            </w:div>
            <w:div w:id="1051226670">
              <w:marLeft w:val="0"/>
              <w:marRight w:val="0"/>
              <w:marTop w:val="0"/>
              <w:marBottom w:val="0"/>
              <w:divBdr>
                <w:top w:val="none" w:sz="0" w:space="0" w:color="auto"/>
                <w:left w:val="none" w:sz="0" w:space="0" w:color="auto"/>
                <w:bottom w:val="none" w:sz="0" w:space="0" w:color="auto"/>
                <w:right w:val="none" w:sz="0" w:space="0" w:color="auto"/>
              </w:divBdr>
            </w:div>
            <w:div w:id="1706321643">
              <w:marLeft w:val="0"/>
              <w:marRight w:val="0"/>
              <w:marTop w:val="0"/>
              <w:marBottom w:val="0"/>
              <w:divBdr>
                <w:top w:val="none" w:sz="0" w:space="0" w:color="auto"/>
                <w:left w:val="none" w:sz="0" w:space="0" w:color="auto"/>
                <w:bottom w:val="none" w:sz="0" w:space="0" w:color="auto"/>
                <w:right w:val="none" w:sz="0" w:space="0" w:color="auto"/>
              </w:divBdr>
            </w:div>
            <w:div w:id="1644311084">
              <w:marLeft w:val="0"/>
              <w:marRight w:val="0"/>
              <w:marTop w:val="0"/>
              <w:marBottom w:val="0"/>
              <w:divBdr>
                <w:top w:val="none" w:sz="0" w:space="0" w:color="auto"/>
                <w:left w:val="none" w:sz="0" w:space="0" w:color="auto"/>
                <w:bottom w:val="none" w:sz="0" w:space="0" w:color="auto"/>
                <w:right w:val="none" w:sz="0" w:space="0" w:color="auto"/>
              </w:divBdr>
            </w:div>
            <w:div w:id="1436318971">
              <w:marLeft w:val="0"/>
              <w:marRight w:val="0"/>
              <w:marTop w:val="0"/>
              <w:marBottom w:val="0"/>
              <w:divBdr>
                <w:top w:val="none" w:sz="0" w:space="0" w:color="auto"/>
                <w:left w:val="none" w:sz="0" w:space="0" w:color="auto"/>
                <w:bottom w:val="none" w:sz="0" w:space="0" w:color="auto"/>
                <w:right w:val="none" w:sz="0" w:space="0" w:color="auto"/>
              </w:divBdr>
            </w:div>
            <w:div w:id="1243640331">
              <w:marLeft w:val="0"/>
              <w:marRight w:val="0"/>
              <w:marTop w:val="0"/>
              <w:marBottom w:val="0"/>
              <w:divBdr>
                <w:top w:val="none" w:sz="0" w:space="0" w:color="auto"/>
                <w:left w:val="none" w:sz="0" w:space="0" w:color="auto"/>
                <w:bottom w:val="none" w:sz="0" w:space="0" w:color="auto"/>
                <w:right w:val="none" w:sz="0" w:space="0" w:color="auto"/>
              </w:divBdr>
            </w:div>
            <w:div w:id="1093087226">
              <w:marLeft w:val="0"/>
              <w:marRight w:val="0"/>
              <w:marTop w:val="0"/>
              <w:marBottom w:val="0"/>
              <w:divBdr>
                <w:top w:val="none" w:sz="0" w:space="0" w:color="auto"/>
                <w:left w:val="none" w:sz="0" w:space="0" w:color="auto"/>
                <w:bottom w:val="none" w:sz="0" w:space="0" w:color="auto"/>
                <w:right w:val="none" w:sz="0" w:space="0" w:color="auto"/>
              </w:divBdr>
            </w:div>
            <w:div w:id="555624402">
              <w:marLeft w:val="0"/>
              <w:marRight w:val="0"/>
              <w:marTop w:val="0"/>
              <w:marBottom w:val="0"/>
              <w:divBdr>
                <w:top w:val="none" w:sz="0" w:space="0" w:color="auto"/>
                <w:left w:val="none" w:sz="0" w:space="0" w:color="auto"/>
                <w:bottom w:val="none" w:sz="0" w:space="0" w:color="auto"/>
                <w:right w:val="none" w:sz="0" w:space="0" w:color="auto"/>
              </w:divBdr>
            </w:div>
            <w:div w:id="1148984863">
              <w:marLeft w:val="0"/>
              <w:marRight w:val="0"/>
              <w:marTop w:val="0"/>
              <w:marBottom w:val="0"/>
              <w:divBdr>
                <w:top w:val="none" w:sz="0" w:space="0" w:color="auto"/>
                <w:left w:val="none" w:sz="0" w:space="0" w:color="auto"/>
                <w:bottom w:val="none" w:sz="0" w:space="0" w:color="auto"/>
                <w:right w:val="none" w:sz="0" w:space="0" w:color="auto"/>
              </w:divBdr>
            </w:div>
            <w:div w:id="248151940">
              <w:marLeft w:val="0"/>
              <w:marRight w:val="0"/>
              <w:marTop w:val="0"/>
              <w:marBottom w:val="0"/>
              <w:divBdr>
                <w:top w:val="none" w:sz="0" w:space="0" w:color="auto"/>
                <w:left w:val="none" w:sz="0" w:space="0" w:color="auto"/>
                <w:bottom w:val="none" w:sz="0" w:space="0" w:color="auto"/>
                <w:right w:val="none" w:sz="0" w:space="0" w:color="auto"/>
              </w:divBdr>
            </w:div>
            <w:div w:id="276448443">
              <w:marLeft w:val="0"/>
              <w:marRight w:val="0"/>
              <w:marTop w:val="0"/>
              <w:marBottom w:val="0"/>
              <w:divBdr>
                <w:top w:val="none" w:sz="0" w:space="0" w:color="auto"/>
                <w:left w:val="none" w:sz="0" w:space="0" w:color="auto"/>
                <w:bottom w:val="none" w:sz="0" w:space="0" w:color="auto"/>
                <w:right w:val="none" w:sz="0" w:space="0" w:color="auto"/>
              </w:divBdr>
            </w:div>
            <w:div w:id="1627396900">
              <w:marLeft w:val="0"/>
              <w:marRight w:val="0"/>
              <w:marTop w:val="0"/>
              <w:marBottom w:val="0"/>
              <w:divBdr>
                <w:top w:val="none" w:sz="0" w:space="0" w:color="auto"/>
                <w:left w:val="none" w:sz="0" w:space="0" w:color="auto"/>
                <w:bottom w:val="none" w:sz="0" w:space="0" w:color="auto"/>
                <w:right w:val="none" w:sz="0" w:space="0" w:color="auto"/>
              </w:divBdr>
            </w:div>
            <w:div w:id="1364748708">
              <w:marLeft w:val="0"/>
              <w:marRight w:val="0"/>
              <w:marTop w:val="0"/>
              <w:marBottom w:val="0"/>
              <w:divBdr>
                <w:top w:val="none" w:sz="0" w:space="0" w:color="auto"/>
                <w:left w:val="none" w:sz="0" w:space="0" w:color="auto"/>
                <w:bottom w:val="none" w:sz="0" w:space="0" w:color="auto"/>
                <w:right w:val="none" w:sz="0" w:space="0" w:color="auto"/>
              </w:divBdr>
            </w:div>
            <w:div w:id="1477650716">
              <w:marLeft w:val="0"/>
              <w:marRight w:val="0"/>
              <w:marTop w:val="0"/>
              <w:marBottom w:val="0"/>
              <w:divBdr>
                <w:top w:val="none" w:sz="0" w:space="0" w:color="auto"/>
                <w:left w:val="none" w:sz="0" w:space="0" w:color="auto"/>
                <w:bottom w:val="none" w:sz="0" w:space="0" w:color="auto"/>
                <w:right w:val="none" w:sz="0" w:space="0" w:color="auto"/>
              </w:divBdr>
            </w:div>
            <w:div w:id="716245617">
              <w:marLeft w:val="0"/>
              <w:marRight w:val="0"/>
              <w:marTop w:val="0"/>
              <w:marBottom w:val="0"/>
              <w:divBdr>
                <w:top w:val="none" w:sz="0" w:space="0" w:color="auto"/>
                <w:left w:val="none" w:sz="0" w:space="0" w:color="auto"/>
                <w:bottom w:val="none" w:sz="0" w:space="0" w:color="auto"/>
                <w:right w:val="none" w:sz="0" w:space="0" w:color="auto"/>
              </w:divBdr>
            </w:div>
            <w:div w:id="384794165">
              <w:marLeft w:val="0"/>
              <w:marRight w:val="0"/>
              <w:marTop w:val="0"/>
              <w:marBottom w:val="0"/>
              <w:divBdr>
                <w:top w:val="none" w:sz="0" w:space="0" w:color="auto"/>
                <w:left w:val="none" w:sz="0" w:space="0" w:color="auto"/>
                <w:bottom w:val="none" w:sz="0" w:space="0" w:color="auto"/>
                <w:right w:val="none" w:sz="0" w:space="0" w:color="auto"/>
              </w:divBdr>
            </w:div>
            <w:div w:id="1697198719">
              <w:marLeft w:val="0"/>
              <w:marRight w:val="0"/>
              <w:marTop w:val="0"/>
              <w:marBottom w:val="0"/>
              <w:divBdr>
                <w:top w:val="none" w:sz="0" w:space="0" w:color="auto"/>
                <w:left w:val="none" w:sz="0" w:space="0" w:color="auto"/>
                <w:bottom w:val="none" w:sz="0" w:space="0" w:color="auto"/>
                <w:right w:val="none" w:sz="0" w:space="0" w:color="auto"/>
              </w:divBdr>
            </w:div>
            <w:div w:id="1075738526">
              <w:marLeft w:val="0"/>
              <w:marRight w:val="0"/>
              <w:marTop w:val="0"/>
              <w:marBottom w:val="0"/>
              <w:divBdr>
                <w:top w:val="none" w:sz="0" w:space="0" w:color="auto"/>
                <w:left w:val="none" w:sz="0" w:space="0" w:color="auto"/>
                <w:bottom w:val="none" w:sz="0" w:space="0" w:color="auto"/>
                <w:right w:val="none" w:sz="0" w:space="0" w:color="auto"/>
              </w:divBdr>
            </w:div>
            <w:div w:id="433287695">
              <w:marLeft w:val="0"/>
              <w:marRight w:val="0"/>
              <w:marTop w:val="0"/>
              <w:marBottom w:val="0"/>
              <w:divBdr>
                <w:top w:val="none" w:sz="0" w:space="0" w:color="auto"/>
                <w:left w:val="none" w:sz="0" w:space="0" w:color="auto"/>
                <w:bottom w:val="none" w:sz="0" w:space="0" w:color="auto"/>
                <w:right w:val="none" w:sz="0" w:space="0" w:color="auto"/>
              </w:divBdr>
            </w:div>
            <w:div w:id="1404061254">
              <w:marLeft w:val="0"/>
              <w:marRight w:val="0"/>
              <w:marTop w:val="0"/>
              <w:marBottom w:val="0"/>
              <w:divBdr>
                <w:top w:val="none" w:sz="0" w:space="0" w:color="auto"/>
                <w:left w:val="none" w:sz="0" w:space="0" w:color="auto"/>
                <w:bottom w:val="none" w:sz="0" w:space="0" w:color="auto"/>
                <w:right w:val="none" w:sz="0" w:space="0" w:color="auto"/>
              </w:divBdr>
            </w:div>
            <w:div w:id="67654481">
              <w:marLeft w:val="0"/>
              <w:marRight w:val="0"/>
              <w:marTop w:val="0"/>
              <w:marBottom w:val="0"/>
              <w:divBdr>
                <w:top w:val="none" w:sz="0" w:space="0" w:color="auto"/>
                <w:left w:val="none" w:sz="0" w:space="0" w:color="auto"/>
                <w:bottom w:val="none" w:sz="0" w:space="0" w:color="auto"/>
                <w:right w:val="none" w:sz="0" w:space="0" w:color="auto"/>
              </w:divBdr>
            </w:div>
            <w:div w:id="1802767600">
              <w:marLeft w:val="0"/>
              <w:marRight w:val="0"/>
              <w:marTop w:val="0"/>
              <w:marBottom w:val="0"/>
              <w:divBdr>
                <w:top w:val="none" w:sz="0" w:space="0" w:color="auto"/>
                <w:left w:val="none" w:sz="0" w:space="0" w:color="auto"/>
                <w:bottom w:val="none" w:sz="0" w:space="0" w:color="auto"/>
                <w:right w:val="none" w:sz="0" w:space="0" w:color="auto"/>
              </w:divBdr>
            </w:div>
            <w:div w:id="1541815832">
              <w:marLeft w:val="0"/>
              <w:marRight w:val="0"/>
              <w:marTop w:val="0"/>
              <w:marBottom w:val="0"/>
              <w:divBdr>
                <w:top w:val="none" w:sz="0" w:space="0" w:color="auto"/>
                <w:left w:val="none" w:sz="0" w:space="0" w:color="auto"/>
                <w:bottom w:val="none" w:sz="0" w:space="0" w:color="auto"/>
                <w:right w:val="none" w:sz="0" w:space="0" w:color="auto"/>
              </w:divBdr>
            </w:div>
            <w:div w:id="1213157234">
              <w:marLeft w:val="0"/>
              <w:marRight w:val="0"/>
              <w:marTop w:val="0"/>
              <w:marBottom w:val="0"/>
              <w:divBdr>
                <w:top w:val="none" w:sz="0" w:space="0" w:color="auto"/>
                <w:left w:val="none" w:sz="0" w:space="0" w:color="auto"/>
                <w:bottom w:val="none" w:sz="0" w:space="0" w:color="auto"/>
                <w:right w:val="none" w:sz="0" w:space="0" w:color="auto"/>
              </w:divBdr>
            </w:div>
            <w:div w:id="1856920562">
              <w:marLeft w:val="0"/>
              <w:marRight w:val="0"/>
              <w:marTop w:val="0"/>
              <w:marBottom w:val="0"/>
              <w:divBdr>
                <w:top w:val="none" w:sz="0" w:space="0" w:color="auto"/>
                <w:left w:val="none" w:sz="0" w:space="0" w:color="auto"/>
                <w:bottom w:val="none" w:sz="0" w:space="0" w:color="auto"/>
                <w:right w:val="none" w:sz="0" w:space="0" w:color="auto"/>
              </w:divBdr>
            </w:div>
            <w:div w:id="1700087016">
              <w:marLeft w:val="0"/>
              <w:marRight w:val="0"/>
              <w:marTop w:val="0"/>
              <w:marBottom w:val="0"/>
              <w:divBdr>
                <w:top w:val="none" w:sz="0" w:space="0" w:color="auto"/>
                <w:left w:val="none" w:sz="0" w:space="0" w:color="auto"/>
                <w:bottom w:val="none" w:sz="0" w:space="0" w:color="auto"/>
                <w:right w:val="none" w:sz="0" w:space="0" w:color="auto"/>
              </w:divBdr>
            </w:div>
            <w:div w:id="236869595">
              <w:marLeft w:val="0"/>
              <w:marRight w:val="0"/>
              <w:marTop w:val="0"/>
              <w:marBottom w:val="0"/>
              <w:divBdr>
                <w:top w:val="none" w:sz="0" w:space="0" w:color="auto"/>
                <w:left w:val="none" w:sz="0" w:space="0" w:color="auto"/>
                <w:bottom w:val="none" w:sz="0" w:space="0" w:color="auto"/>
                <w:right w:val="none" w:sz="0" w:space="0" w:color="auto"/>
              </w:divBdr>
            </w:div>
            <w:div w:id="302195148">
              <w:marLeft w:val="0"/>
              <w:marRight w:val="0"/>
              <w:marTop w:val="0"/>
              <w:marBottom w:val="0"/>
              <w:divBdr>
                <w:top w:val="none" w:sz="0" w:space="0" w:color="auto"/>
                <w:left w:val="none" w:sz="0" w:space="0" w:color="auto"/>
                <w:bottom w:val="none" w:sz="0" w:space="0" w:color="auto"/>
                <w:right w:val="none" w:sz="0" w:space="0" w:color="auto"/>
              </w:divBdr>
            </w:div>
            <w:div w:id="612636389">
              <w:marLeft w:val="0"/>
              <w:marRight w:val="0"/>
              <w:marTop w:val="0"/>
              <w:marBottom w:val="0"/>
              <w:divBdr>
                <w:top w:val="none" w:sz="0" w:space="0" w:color="auto"/>
                <w:left w:val="none" w:sz="0" w:space="0" w:color="auto"/>
                <w:bottom w:val="none" w:sz="0" w:space="0" w:color="auto"/>
                <w:right w:val="none" w:sz="0" w:space="0" w:color="auto"/>
              </w:divBdr>
            </w:div>
            <w:div w:id="1776822737">
              <w:marLeft w:val="0"/>
              <w:marRight w:val="0"/>
              <w:marTop w:val="0"/>
              <w:marBottom w:val="0"/>
              <w:divBdr>
                <w:top w:val="none" w:sz="0" w:space="0" w:color="auto"/>
                <w:left w:val="none" w:sz="0" w:space="0" w:color="auto"/>
                <w:bottom w:val="none" w:sz="0" w:space="0" w:color="auto"/>
                <w:right w:val="none" w:sz="0" w:space="0" w:color="auto"/>
              </w:divBdr>
            </w:div>
            <w:div w:id="1286503703">
              <w:marLeft w:val="0"/>
              <w:marRight w:val="0"/>
              <w:marTop w:val="0"/>
              <w:marBottom w:val="0"/>
              <w:divBdr>
                <w:top w:val="none" w:sz="0" w:space="0" w:color="auto"/>
                <w:left w:val="none" w:sz="0" w:space="0" w:color="auto"/>
                <w:bottom w:val="none" w:sz="0" w:space="0" w:color="auto"/>
                <w:right w:val="none" w:sz="0" w:space="0" w:color="auto"/>
              </w:divBdr>
            </w:div>
            <w:div w:id="2003005639">
              <w:marLeft w:val="0"/>
              <w:marRight w:val="0"/>
              <w:marTop w:val="0"/>
              <w:marBottom w:val="0"/>
              <w:divBdr>
                <w:top w:val="none" w:sz="0" w:space="0" w:color="auto"/>
                <w:left w:val="none" w:sz="0" w:space="0" w:color="auto"/>
                <w:bottom w:val="none" w:sz="0" w:space="0" w:color="auto"/>
                <w:right w:val="none" w:sz="0" w:space="0" w:color="auto"/>
              </w:divBdr>
            </w:div>
            <w:div w:id="681934813">
              <w:marLeft w:val="0"/>
              <w:marRight w:val="0"/>
              <w:marTop w:val="0"/>
              <w:marBottom w:val="0"/>
              <w:divBdr>
                <w:top w:val="none" w:sz="0" w:space="0" w:color="auto"/>
                <w:left w:val="none" w:sz="0" w:space="0" w:color="auto"/>
                <w:bottom w:val="none" w:sz="0" w:space="0" w:color="auto"/>
                <w:right w:val="none" w:sz="0" w:space="0" w:color="auto"/>
              </w:divBdr>
            </w:div>
            <w:div w:id="2025134790">
              <w:marLeft w:val="0"/>
              <w:marRight w:val="0"/>
              <w:marTop w:val="0"/>
              <w:marBottom w:val="0"/>
              <w:divBdr>
                <w:top w:val="none" w:sz="0" w:space="0" w:color="auto"/>
                <w:left w:val="none" w:sz="0" w:space="0" w:color="auto"/>
                <w:bottom w:val="none" w:sz="0" w:space="0" w:color="auto"/>
                <w:right w:val="none" w:sz="0" w:space="0" w:color="auto"/>
              </w:divBdr>
            </w:div>
            <w:div w:id="696347352">
              <w:marLeft w:val="0"/>
              <w:marRight w:val="0"/>
              <w:marTop w:val="0"/>
              <w:marBottom w:val="0"/>
              <w:divBdr>
                <w:top w:val="none" w:sz="0" w:space="0" w:color="auto"/>
                <w:left w:val="none" w:sz="0" w:space="0" w:color="auto"/>
                <w:bottom w:val="none" w:sz="0" w:space="0" w:color="auto"/>
                <w:right w:val="none" w:sz="0" w:space="0" w:color="auto"/>
              </w:divBdr>
            </w:div>
            <w:div w:id="259224616">
              <w:marLeft w:val="0"/>
              <w:marRight w:val="0"/>
              <w:marTop w:val="0"/>
              <w:marBottom w:val="0"/>
              <w:divBdr>
                <w:top w:val="none" w:sz="0" w:space="0" w:color="auto"/>
                <w:left w:val="none" w:sz="0" w:space="0" w:color="auto"/>
                <w:bottom w:val="none" w:sz="0" w:space="0" w:color="auto"/>
                <w:right w:val="none" w:sz="0" w:space="0" w:color="auto"/>
              </w:divBdr>
            </w:div>
            <w:div w:id="988553651">
              <w:marLeft w:val="0"/>
              <w:marRight w:val="0"/>
              <w:marTop w:val="0"/>
              <w:marBottom w:val="0"/>
              <w:divBdr>
                <w:top w:val="none" w:sz="0" w:space="0" w:color="auto"/>
                <w:left w:val="none" w:sz="0" w:space="0" w:color="auto"/>
                <w:bottom w:val="none" w:sz="0" w:space="0" w:color="auto"/>
                <w:right w:val="none" w:sz="0" w:space="0" w:color="auto"/>
              </w:divBdr>
            </w:div>
            <w:div w:id="1384409003">
              <w:marLeft w:val="0"/>
              <w:marRight w:val="0"/>
              <w:marTop w:val="0"/>
              <w:marBottom w:val="0"/>
              <w:divBdr>
                <w:top w:val="none" w:sz="0" w:space="0" w:color="auto"/>
                <w:left w:val="none" w:sz="0" w:space="0" w:color="auto"/>
                <w:bottom w:val="none" w:sz="0" w:space="0" w:color="auto"/>
                <w:right w:val="none" w:sz="0" w:space="0" w:color="auto"/>
              </w:divBdr>
            </w:div>
            <w:div w:id="741485570">
              <w:marLeft w:val="0"/>
              <w:marRight w:val="0"/>
              <w:marTop w:val="0"/>
              <w:marBottom w:val="0"/>
              <w:divBdr>
                <w:top w:val="none" w:sz="0" w:space="0" w:color="auto"/>
                <w:left w:val="none" w:sz="0" w:space="0" w:color="auto"/>
                <w:bottom w:val="none" w:sz="0" w:space="0" w:color="auto"/>
                <w:right w:val="none" w:sz="0" w:space="0" w:color="auto"/>
              </w:divBdr>
            </w:div>
            <w:div w:id="1659534952">
              <w:marLeft w:val="0"/>
              <w:marRight w:val="0"/>
              <w:marTop w:val="0"/>
              <w:marBottom w:val="0"/>
              <w:divBdr>
                <w:top w:val="none" w:sz="0" w:space="0" w:color="auto"/>
                <w:left w:val="none" w:sz="0" w:space="0" w:color="auto"/>
                <w:bottom w:val="none" w:sz="0" w:space="0" w:color="auto"/>
                <w:right w:val="none" w:sz="0" w:space="0" w:color="auto"/>
              </w:divBdr>
            </w:div>
            <w:div w:id="2088650543">
              <w:marLeft w:val="0"/>
              <w:marRight w:val="0"/>
              <w:marTop w:val="0"/>
              <w:marBottom w:val="0"/>
              <w:divBdr>
                <w:top w:val="none" w:sz="0" w:space="0" w:color="auto"/>
                <w:left w:val="none" w:sz="0" w:space="0" w:color="auto"/>
                <w:bottom w:val="none" w:sz="0" w:space="0" w:color="auto"/>
                <w:right w:val="none" w:sz="0" w:space="0" w:color="auto"/>
              </w:divBdr>
            </w:div>
            <w:div w:id="2036298013">
              <w:marLeft w:val="0"/>
              <w:marRight w:val="0"/>
              <w:marTop w:val="0"/>
              <w:marBottom w:val="0"/>
              <w:divBdr>
                <w:top w:val="none" w:sz="0" w:space="0" w:color="auto"/>
                <w:left w:val="none" w:sz="0" w:space="0" w:color="auto"/>
                <w:bottom w:val="none" w:sz="0" w:space="0" w:color="auto"/>
                <w:right w:val="none" w:sz="0" w:space="0" w:color="auto"/>
              </w:divBdr>
            </w:div>
            <w:div w:id="262300964">
              <w:marLeft w:val="0"/>
              <w:marRight w:val="0"/>
              <w:marTop w:val="0"/>
              <w:marBottom w:val="0"/>
              <w:divBdr>
                <w:top w:val="none" w:sz="0" w:space="0" w:color="auto"/>
                <w:left w:val="none" w:sz="0" w:space="0" w:color="auto"/>
                <w:bottom w:val="none" w:sz="0" w:space="0" w:color="auto"/>
                <w:right w:val="none" w:sz="0" w:space="0" w:color="auto"/>
              </w:divBdr>
            </w:div>
            <w:div w:id="726804175">
              <w:marLeft w:val="0"/>
              <w:marRight w:val="0"/>
              <w:marTop w:val="0"/>
              <w:marBottom w:val="0"/>
              <w:divBdr>
                <w:top w:val="none" w:sz="0" w:space="0" w:color="auto"/>
                <w:left w:val="none" w:sz="0" w:space="0" w:color="auto"/>
                <w:bottom w:val="none" w:sz="0" w:space="0" w:color="auto"/>
                <w:right w:val="none" w:sz="0" w:space="0" w:color="auto"/>
              </w:divBdr>
            </w:div>
            <w:div w:id="1990942990">
              <w:marLeft w:val="0"/>
              <w:marRight w:val="0"/>
              <w:marTop w:val="0"/>
              <w:marBottom w:val="0"/>
              <w:divBdr>
                <w:top w:val="none" w:sz="0" w:space="0" w:color="auto"/>
                <w:left w:val="none" w:sz="0" w:space="0" w:color="auto"/>
                <w:bottom w:val="none" w:sz="0" w:space="0" w:color="auto"/>
                <w:right w:val="none" w:sz="0" w:space="0" w:color="auto"/>
              </w:divBdr>
            </w:div>
            <w:div w:id="2048531728">
              <w:marLeft w:val="0"/>
              <w:marRight w:val="0"/>
              <w:marTop w:val="0"/>
              <w:marBottom w:val="0"/>
              <w:divBdr>
                <w:top w:val="none" w:sz="0" w:space="0" w:color="auto"/>
                <w:left w:val="none" w:sz="0" w:space="0" w:color="auto"/>
                <w:bottom w:val="none" w:sz="0" w:space="0" w:color="auto"/>
                <w:right w:val="none" w:sz="0" w:space="0" w:color="auto"/>
              </w:divBdr>
            </w:div>
            <w:div w:id="229076880">
              <w:marLeft w:val="0"/>
              <w:marRight w:val="0"/>
              <w:marTop w:val="0"/>
              <w:marBottom w:val="0"/>
              <w:divBdr>
                <w:top w:val="none" w:sz="0" w:space="0" w:color="auto"/>
                <w:left w:val="none" w:sz="0" w:space="0" w:color="auto"/>
                <w:bottom w:val="none" w:sz="0" w:space="0" w:color="auto"/>
                <w:right w:val="none" w:sz="0" w:space="0" w:color="auto"/>
              </w:divBdr>
            </w:div>
            <w:div w:id="13658369">
              <w:marLeft w:val="0"/>
              <w:marRight w:val="0"/>
              <w:marTop w:val="0"/>
              <w:marBottom w:val="0"/>
              <w:divBdr>
                <w:top w:val="none" w:sz="0" w:space="0" w:color="auto"/>
                <w:left w:val="none" w:sz="0" w:space="0" w:color="auto"/>
                <w:bottom w:val="none" w:sz="0" w:space="0" w:color="auto"/>
                <w:right w:val="none" w:sz="0" w:space="0" w:color="auto"/>
              </w:divBdr>
            </w:div>
            <w:div w:id="2063096638">
              <w:marLeft w:val="0"/>
              <w:marRight w:val="0"/>
              <w:marTop w:val="0"/>
              <w:marBottom w:val="0"/>
              <w:divBdr>
                <w:top w:val="none" w:sz="0" w:space="0" w:color="auto"/>
                <w:left w:val="none" w:sz="0" w:space="0" w:color="auto"/>
                <w:bottom w:val="none" w:sz="0" w:space="0" w:color="auto"/>
                <w:right w:val="none" w:sz="0" w:space="0" w:color="auto"/>
              </w:divBdr>
            </w:div>
            <w:div w:id="1815173276">
              <w:marLeft w:val="0"/>
              <w:marRight w:val="0"/>
              <w:marTop w:val="0"/>
              <w:marBottom w:val="0"/>
              <w:divBdr>
                <w:top w:val="none" w:sz="0" w:space="0" w:color="auto"/>
                <w:left w:val="none" w:sz="0" w:space="0" w:color="auto"/>
                <w:bottom w:val="none" w:sz="0" w:space="0" w:color="auto"/>
                <w:right w:val="none" w:sz="0" w:space="0" w:color="auto"/>
              </w:divBdr>
            </w:div>
            <w:div w:id="2083062858">
              <w:marLeft w:val="0"/>
              <w:marRight w:val="0"/>
              <w:marTop w:val="0"/>
              <w:marBottom w:val="0"/>
              <w:divBdr>
                <w:top w:val="none" w:sz="0" w:space="0" w:color="auto"/>
                <w:left w:val="none" w:sz="0" w:space="0" w:color="auto"/>
                <w:bottom w:val="none" w:sz="0" w:space="0" w:color="auto"/>
                <w:right w:val="none" w:sz="0" w:space="0" w:color="auto"/>
              </w:divBdr>
            </w:div>
            <w:div w:id="590086475">
              <w:marLeft w:val="0"/>
              <w:marRight w:val="0"/>
              <w:marTop w:val="0"/>
              <w:marBottom w:val="0"/>
              <w:divBdr>
                <w:top w:val="none" w:sz="0" w:space="0" w:color="auto"/>
                <w:left w:val="none" w:sz="0" w:space="0" w:color="auto"/>
                <w:bottom w:val="none" w:sz="0" w:space="0" w:color="auto"/>
                <w:right w:val="none" w:sz="0" w:space="0" w:color="auto"/>
              </w:divBdr>
            </w:div>
            <w:div w:id="472790773">
              <w:marLeft w:val="0"/>
              <w:marRight w:val="0"/>
              <w:marTop w:val="0"/>
              <w:marBottom w:val="0"/>
              <w:divBdr>
                <w:top w:val="none" w:sz="0" w:space="0" w:color="auto"/>
                <w:left w:val="none" w:sz="0" w:space="0" w:color="auto"/>
                <w:bottom w:val="none" w:sz="0" w:space="0" w:color="auto"/>
                <w:right w:val="none" w:sz="0" w:space="0" w:color="auto"/>
              </w:divBdr>
            </w:div>
            <w:div w:id="1563953343">
              <w:marLeft w:val="0"/>
              <w:marRight w:val="0"/>
              <w:marTop w:val="0"/>
              <w:marBottom w:val="0"/>
              <w:divBdr>
                <w:top w:val="none" w:sz="0" w:space="0" w:color="auto"/>
                <w:left w:val="none" w:sz="0" w:space="0" w:color="auto"/>
                <w:bottom w:val="none" w:sz="0" w:space="0" w:color="auto"/>
                <w:right w:val="none" w:sz="0" w:space="0" w:color="auto"/>
              </w:divBdr>
            </w:div>
            <w:div w:id="435952817">
              <w:marLeft w:val="0"/>
              <w:marRight w:val="0"/>
              <w:marTop w:val="0"/>
              <w:marBottom w:val="0"/>
              <w:divBdr>
                <w:top w:val="none" w:sz="0" w:space="0" w:color="auto"/>
                <w:left w:val="none" w:sz="0" w:space="0" w:color="auto"/>
                <w:bottom w:val="none" w:sz="0" w:space="0" w:color="auto"/>
                <w:right w:val="none" w:sz="0" w:space="0" w:color="auto"/>
              </w:divBdr>
            </w:div>
            <w:div w:id="1341391160">
              <w:marLeft w:val="0"/>
              <w:marRight w:val="0"/>
              <w:marTop w:val="0"/>
              <w:marBottom w:val="0"/>
              <w:divBdr>
                <w:top w:val="none" w:sz="0" w:space="0" w:color="auto"/>
                <w:left w:val="none" w:sz="0" w:space="0" w:color="auto"/>
                <w:bottom w:val="none" w:sz="0" w:space="0" w:color="auto"/>
                <w:right w:val="none" w:sz="0" w:space="0" w:color="auto"/>
              </w:divBdr>
            </w:div>
            <w:div w:id="1258323560">
              <w:marLeft w:val="0"/>
              <w:marRight w:val="0"/>
              <w:marTop w:val="0"/>
              <w:marBottom w:val="0"/>
              <w:divBdr>
                <w:top w:val="none" w:sz="0" w:space="0" w:color="auto"/>
                <w:left w:val="none" w:sz="0" w:space="0" w:color="auto"/>
                <w:bottom w:val="none" w:sz="0" w:space="0" w:color="auto"/>
                <w:right w:val="none" w:sz="0" w:space="0" w:color="auto"/>
              </w:divBdr>
            </w:div>
            <w:div w:id="222252049">
              <w:marLeft w:val="0"/>
              <w:marRight w:val="0"/>
              <w:marTop w:val="0"/>
              <w:marBottom w:val="0"/>
              <w:divBdr>
                <w:top w:val="none" w:sz="0" w:space="0" w:color="auto"/>
                <w:left w:val="none" w:sz="0" w:space="0" w:color="auto"/>
                <w:bottom w:val="none" w:sz="0" w:space="0" w:color="auto"/>
                <w:right w:val="none" w:sz="0" w:space="0" w:color="auto"/>
              </w:divBdr>
            </w:div>
            <w:div w:id="1067343516">
              <w:marLeft w:val="0"/>
              <w:marRight w:val="0"/>
              <w:marTop w:val="0"/>
              <w:marBottom w:val="0"/>
              <w:divBdr>
                <w:top w:val="none" w:sz="0" w:space="0" w:color="auto"/>
                <w:left w:val="none" w:sz="0" w:space="0" w:color="auto"/>
                <w:bottom w:val="none" w:sz="0" w:space="0" w:color="auto"/>
                <w:right w:val="none" w:sz="0" w:space="0" w:color="auto"/>
              </w:divBdr>
            </w:div>
            <w:div w:id="730350631">
              <w:marLeft w:val="0"/>
              <w:marRight w:val="0"/>
              <w:marTop w:val="0"/>
              <w:marBottom w:val="0"/>
              <w:divBdr>
                <w:top w:val="none" w:sz="0" w:space="0" w:color="auto"/>
                <w:left w:val="none" w:sz="0" w:space="0" w:color="auto"/>
                <w:bottom w:val="none" w:sz="0" w:space="0" w:color="auto"/>
                <w:right w:val="none" w:sz="0" w:space="0" w:color="auto"/>
              </w:divBdr>
            </w:div>
            <w:div w:id="453792472">
              <w:marLeft w:val="0"/>
              <w:marRight w:val="0"/>
              <w:marTop w:val="0"/>
              <w:marBottom w:val="0"/>
              <w:divBdr>
                <w:top w:val="none" w:sz="0" w:space="0" w:color="auto"/>
                <w:left w:val="none" w:sz="0" w:space="0" w:color="auto"/>
                <w:bottom w:val="none" w:sz="0" w:space="0" w:color="auto"/>
                <w:right w:val="none" w:sz="0" w:space="0" w:color="auto"/>
              </w:divBdr>
            </w:div>
            <w:div w:id="1235706579">
              <w:marLeft w:val="0"/>
              <w:marRight w:val="0"/>
              <w:marTop w:val="0"/>
              <w:marBottom w:val="0"/>
              <w:divBdr>
                <w:top w:val="none" w:sz="0" w:space="0" w:color="auto"/>
                <w:left w:val="none" w:sz="0" w:space="0" w:color="auto"/>
                <w:bottom w:val="none" w:sz="0" w:space="0" w:color="auto"/>
                <w:right w:val="none" w:sz="0" w:space="0" w:color="auto"/>
              </w:divBdr>
            </w:div>
            <w:div w:id="1707368793">
              <w:marLeft w:val="0"/>
              <w:marRight w:val="0"/>
              <w:marTop w:val="0"/>
              <w:marBottom w:val="0"/>
              <w:divBdr>
                <w:top w:val="none" w:sz="0" w:space="0" w:color="auto"/>
                <w:left w:val="none" w:sz="0" w:space="0" w:color="auto"/>
                <w:bottom w:val="none" w:sz="0" w:space="0" w:color="auto"/>
                <w:right w:val="none" w:sz="0" w:space="0" w:color="auto"/>
              </w:divBdr>
            </w:div>
            <w:div w:id="972366891">
              <w:marLeft w:val="0"/>
              <w:marRight w:val="0"/>
              <w:marTop w:val="0"/>
              <w:marBottom w:val="0"/>
              <w:divBdr>
                <w:top w:val="none" w:sz="0" w:space="0" w:color="auto"/>
                <w:left w:val="none" w:sz="0" w:space="0" w:color="auto"/>
                <w:bottom w:val="none" w:sz="0" w:space="0" w:color="auto"/>
                <w:right w:val="none" w:sz="0" w:space="0" w:color="auto"/>
              </w:divBdr>
            </w:div>
            <w:div w:id="582836652">
              <w:marLeft w:val="0"/>
              <w:marRight w:val="0"/>
              <w:marTop w:val="0"/>
              <w:marBottom w:val="0"/>
              <w:divBdr>
                <w:top w:val="none" w:sz="0" w:space="0" w:color="auto"/>
                <w:left w:val="none" w:sz="0" w:space="0" w:color="auto"/>
                <w:bottom w:val="none" w:sz="0" w:space="0" w:color="auto"/>
                <w:right w:val="none" w:sz="0" w:space="0" w:color="auto"/>
              </w:divBdr>
            </w:div>
            <w:div w:id="524095556">
              <w:marLeft w:val="0"/>
              <w:marRight w:val="0"/>
              <w:marTop w:val="0"/>
              <w:marBottom w:val="0"/>
              <w:divBdr>
                <w:top w:val="none" w:sz="0" w:space="0" w:color="auto"/>
                <w:left w:val="none" w:sz="0" w:space="0" w:color="auto"/>
                <w:bottom w:val="none" w:sz="0" w:space="0" w:color="auto"/>
                <w:right w:val="none" w:sz="0" w:space="0" w:color="auto"/>
              </w:divBdr>
            </w:div>
            <w:div w:id="257371233">
              <w:marLeft w:val="0"/>
              <w:marRight w:val="0"/>
              <w:marTop w:val="0"/>
              <w:marBottom w:val="0"/>
              <w:divBdr>
                <w:top w:val="none" w:sz="0" w:space="0" w:color="auto"/>
                <w:left w:val="none" w:sz="0" w:space="0" w:color="auto"/>
                <w:bottom w:val="none" w:sz="0" w:space="0" w:color="auto"/>
                <w:right w:val="none" w:sz="0" w:space="0" w:color="auto"/>
              </w:divBdr>
            </w:div>
            <w:div w:id="553733821">
              <w:marLeft w:val="0"/>
              <w:marRight w:val="0"/>
              <w:marTop w:val="0"/>
              <w:marBottom w:val="0"/>
              <w:divBdr>
                <w:top w:val="none" w:sz="0" w:space="0" w:color="auto"/>
                <w:left w:val="none" w:sz="0" w:space="0" w:color="auto"/>
                <w:bottom w:val="none" w:sz="0" w:space="0" w:color="auto"/>
                <w:right w:val="none" w:sz="0" w:space="0" w:color="auto"/>
              </w:divBdr>
            </w:div>
            <w:div w:id="1069229281">
              <w:marLeft w:val="0"/>
              <w:marRight w:val="0"/>
              <w:marTop w:val="0"/>
              <w:marBottom w:val="0"/>
              <w:divBdr>
                <w:top w:val="none" w:sz="0" w:space="0" w:color="auto"/>
                <w:left w:val="none" w:sz="0" w:space="0" w:color="auto"/>
                <w:bottom w:val="none" w:sz="0" w:space="0" w:color="auto"/>
                <w:right w:val="none" w:sz="0" w:space="0" w:color="auto"/>
              </w:divBdr>
            </w:div>
            <w:div w:id="1433016718">
              <w:marLeft w:val="0"/>
              <w:marRight w:val="0"/>
              <w:marTop w:val="0"/>
              <w:marBottom w:val="0"/>
              <w:divBdr>
                <w:top w:val="none" w:sz="0" w:space="0" w:color="auto"/>
                <w:left w:val="none" w:sz="0" w:space="0" w:color="auto"/>
                <w:bottom w:val="none" w:sz="0" w:space="0" w:color="auto"/>
                <w:right w:val="none" w:sz="0" w:space="0" w:color="auto"/>
              </w:divBdr>
            </w:div>
            <w:div w:id="1724478645">
              <w:marLeft w:val="0"/>
              <w:marRight w:val="0"/>
              <w:marTop w:val="0"/>
              <w:marBottom w:val="0"/>
              <w:divBdr>
                <w:top w:val="none" w:sz="0" w:space="0" w:color="auto"/>
                <w:left w:val="none" w:sz="0" w:space="0" w:color="auto"/>
                <w:bottom w:val="none" w:sz="0" w:space="0" w:color="auto"/>
                <w:right w:val="none" w:sz="0" w:space="0" w:color="auto"/>
              </w:divBdr>
            </w:div>
            <w:div w:id="2023823043">
              <w:marLeft w:val="0"/>
              <w:marRight w:val="0"/>
              <w:marTop w:val="0"/>
              <w:marBottom w:val="0"/>
              <w:divBdr>
                <w:top w:val="none" w:sz="0" w:space="0" w:color="auto"/>
                <w:left w:val="none" w:sz="0" w:space="0" w:color="auto"/>
                <w:bottom w:val="none" w:sz="0" w:space="0" w:color="auto"/>
                <w:right w:val="none" w:sz="0" w:space="0" w:color="auto"/>
              </w:divBdr>
            </w:div>
            <w:div w:id="1314946766">
              <w:marLeft w:val="0"/>
              <w:marRight w:val="0"/>
              <w:marTop w:val="0"/>
              <w:marBottom w:val="0"/>
              <w:divBdr>
                <w:top w:val="none" w:sz="0" w:space="0" w:color="auto"/>
                <w:left w:val="none" w:sz="0" w:space="0" w:color="auto"/>
                <w:bottom w:val="none" w:sz="0" w:space="0" w:color="auto"/>
                <w:right w:val="none" w:sz="0" w:space="0" w:color="auto"/>
              </w:divBdr>
            </w:div>
            <w:div w:id="1444693063">
              <w:marLeft w:val="0"/>
              <w:marRight w:val="0"/>
              <w:marTop w:val="0"/>
              <w:marBottom w:val="0"/>
              <w:divBdr>
                <w:top w:val="none" w:sz="0" w:space="0" w:color="auto"/>
                <w:left w:val="none" w:sz="0" w:space="0" w:color="auto"/>
                <w:bottom w:val="none" w:sz="0" w:space="0" w:color="auto"/>
                <w:right w:val="none" w:sz="0" w:space="0" w:color="auto"/>
              </w:divBdr>
            </w:div>
            <w:div w:id="1996759269">
              <w:marLeft w:val="0"/>
              <w:marRight w:val="0"/>
              <w:marTop w:val="0"/>
              <w:marBottom w:val="0"/>
              <w:divBdr>
                <w:top w:val="none" w:sz="0" w:space="0" w:color="auto"/>
                <w:left w:val="none" w:sz="0" w:space="0" w:color="auto"/>
                <w:bottom w:val="none" w:sz="0" w:space="0" w:color="auto"/>
                <w:right w:val="none" w:sz="0" w:space="0" w:color="auto"/>
              </w:divBdr>
            </w:div>
            <w:div w:id="1968468534">
              <w:marLeft w:val="0"/>
              <w:marRight w:val="0"/>
              <w:marTop w:val="0"/>
              <w:marBottom w:val="0"/>
              <w:divBdr>
                <w:top w:val="none" w:sz="0" w:space="0" w:color="auto"/>
                <w:left w:val="none" w:sz="0" w:space="0" w:color="auto"/>
                <w:bottom w:val="none" w:sz="0" w:space="0" w:color="auto"/>
                <w:right w:val="none" w:sz="0" w:space="0" w:color="auto"/>
              </w:divBdr>
            </w:div>
            <w:div w:id="762800523">
              <w:marLeft w:val="0"/>
              <w:marRight w:val="0"/>
              <w:marTop w:val="0"/>
              <w:marBottom w:val="0"/>
              <w:divBdr>
                <w:top w:val="none" w:sz="0" w:space="0" w:color="auto"/>
                <w:left w:val="none" w:sz="0" w:space="0" w:color="auto"/>
                <w:bottom w:val="none" w:sz="0" w:space="0" w:color="auto"/>
                <w:right w:val="none" w:sz="0" w:space="0" w:color="auto"/>
              </w:divBdr>
            </w:div>
            <w:div w:id="268664231">
              <w:marLeft w:val="0"/>
              <w:marRight w:val="0"/>
              <w:marTop w:val="0"/>
              <w:marBottom w:val="0"/>
              <w:divBdr>
                <w:top w:val="none" w:sz="0" w:space="0" w:color="auto"/>
                <w:left w:val="none" w:sz="0" w:space="0" w:color="auto"/>
                <w:bottom w:val="none" w:sz="0" w:space="0" w:color="auto"/>
                <w:right w:val="none" w:sz="0" w:space="0" w:color="auto"/>
              </w:divBdr>
            </w:div>
            <w:div w:id="630745177">
              <w:marLeft w:val="0"/>
              <w:marRight w:val="0"/>
              <w:marTop w:val="0"/>
              <w:marBottom w:val="0"/>
              <w:divBdr>
                <w:top w:val="none" w:sz="0" w:space="0" w:color="auto"/>
                <w:left w:val="none" w:sz="0" w:space="0" w:color="auto"/>
                <w:bottom w:val="none" w:sz="0" w:space="0" w:color="auto"/>
                <w:right w:val="none" w:sz="0" w:space="0" w:color="auto"/>
              </w:divBdr>
            </w:div>
            <w:div w:id="1086077350">
              <w:marLeft w:val="0"/>
              <w:marRight w:val="0"/>
              <w:marTop w:val="0"/>
              <w:marBottom w:val="0"/>
              <w:divBdr>
                <w:top w:val="none" w:sz="0" w:space="0" w:color="auto"/>
                <w:left w:val="none" w:sz="0" w:space="0" w:color="auto"/>
                <w:bottom w:val="none" w:sz="0" w:space="0" w:color="auto"/>
                <w:right w:val="none" w:sz="0" w:space="0" w:color="auto"/>
              </w:divBdr>
            </w:div>
            <w:div w:id="908808059">
              <w:marLeft w:val="0"/>
              <w:marRight w:val="0"/>
              <w:marTop w:val="0"/>
              <w:marBottom w:val="0"/>
              <w:divBdr>
                <w:top w:val="none" w:sz="0" w:space="0" w:color="auto"/>
                <w:left w:val="none" w:sz="0" w:space="0" w:color="auto"/>
                <w:bottom w:val="none" w:sz="0" w:space="0" w:color="auto"/>
                <w:right w:val="none" w:sz="0" w:space="0" w:color="auto"/>
              </w:divBdr>
            </w:div>
            <w:div w:id="1373312849">
              <w:marLeft w:val="0"/>
              <w:marRight w:val="0"/>
              <w:marTop w:val="0"/>
              <w:marBottom w:val="0"/>
              <w:divBdr>
                <w:top w:val="none" w:sz="0" w:space="0" w:color="auto"/>
                <w:left w:val="none" w:sz="0" w:space="0" w:color="auto"/>
                <w:bottom w:val="none" w:sz="0" w:space="0" w:color="auto"/>
                <w:right w:val="none" w:sz="0" w:space="0" w:color="auto"/>
              </w:divBdr>
            </w:div>
            <w:div w:id="430590142">
              <w:marLeft w:val="0"/>
              <w:marRight w:val="0"/>
              <w:marTop w:val="0"/>
              <w:marBottom w:val="0"/>
              <w:divBdr>
                <w:top w:val="none" w:sz="0" w:space="0" w:color="auto"/>
                <w:left w:val="none" w:sz="0" w:space="0" w:color="auto"/>
                <w:bottom w:val="none" w:sz="0" w:space="0" w:color="auto"/>
                <w:right w:val="none" w:sz="0" w:space="0" w:color="auto"/>
              </w:divBdr>
            </w:div>
            <w:div w:id="845873985">
              <w:marLeft w:val="0"/>
              <w:marRight w:val="0"/>
              <w:marTop w:val="0"/>
              <w:marBottom w:val="0"/>
              <w:divBdr>
                <w:top w:val="none" w:sz="0" w:space="0" w:color="auto"/>
                <w:left w:val="none" w:sz="0" w:space="0" w:color="auto"/>
                <w:bottom w:val="none" w:sz="0" w:space="0" w:color="auto"/>
                <w:right w:val="none" w:sz="0" w:space="0" w:color="auto"/>
              </w:divBdr>
            </w:div>
            <w:div w:id="1872575511">
              <w:marLeft w:val="0"/>
              <w:marRight w:val="0"/>
              <w:marTop w:val="0"/>
              <w:marBottom w:val="0"/>
              <w:divBdr>
                <w:top w:val="none" w:sz="0" w:space="0" w:color="auto"/>
                <w:left w:val="none" w:sz="0" w:space="0" w:color="auto"/>
                <w:bottom w:val="none" w:sz="0" w:space="0" w:color="auto"/>
                <w:right w:val="none" w:sz="0" w:space="0" w:color="auto"/>
              </w:divBdr>
            </w:div>
            <w:div w:id="1327049188">
              <w:marLeft w:val="0"/>
              <w:marRight w:val="0"/>
              <w:marTop w:val="0"/>
              <w:marBottom w:val="0"/>
              <w:divBdr>
                <w:top w:val="none" w:sz="0" w:space="0" w:color="auto"/>
                <w:left w:val="none" w:sz="0" w:space="0" w:color="auto"/>
                <w:bottom w:val="none" w:sz="0" w:space="0" w:color="auto"/>
                <w:right w:val="none" w:sz="0" w:space="0" w:color="auto"/>
              </w:divBdr>
            </w:div>
            <w:div w:id="378746978">
              <w:marLeft w:val="0"/>
              <w:marRight w:val="0"/>
              <w:marTop w:val="0"/>
              <w:marBottom w:val="0"/>
              <w:divBdr>
                <w:top w:val="none" w:sz="0" w:space="0" w:color="auto"/>
                <w:left w:val="none" w:sz="0" w:space="0" w:color="auto"/>
                <w:bottom w:val="none" w:sz="0" w:space="0" w:color="auto"/>
                <w:right w:val="none" w:sz="0" w:space="0" w:color="auto"/>
              </w:divBdr>
            </w:div>
            <w:div w:id="748582895">
              <w:marLeft w:val="0"/>
              <w:marRight w:val="0"/>
              <w:marTop w:val="0"/>
              <w:marBottom w:val="0"/>
              <w:divBdr>
                <w:top w:val="none" w:sz="0" w:space="0" w:color="auto"/>
                <w:left w:val="none" w:sz="0" w:space="0" w:color="auto"/>
                <w:bottom w:val="none" w:sz="0" w:space="0" w:color="auto"/>
                <w:right w:val="none" w:sz="0" w:space="0" w:color="auto"/>
              </w:divBdr>
            </w:div>
            <w:div w:id="673141847">
              <w:marLeft w:val="0"/>
              <w:marRight w:val="0"/>
              <w:marTop w:val="0"/>
              <w:marBottom w:val="0"/>
              <w:divBdr>
                <w:top w:val="none" w:sz="0" w:space="0" w:color="auto"/>
                <w:left w:val="none" w:sz="0" w:space="0" w:color="auto"/>
                <w:bottom w:val="none" w:sz="0" w:space="0" w:color="auto"/>
                <w:right w:val="none" w:sz="0" w:space="0" w:color="auto"/>
              </w:divBdr>
            </w:div>
            <w:div w:id="668876007">
              <w:marLeft w:val="0"/>
              <w:marRight w:val="0"/>
              <w:marTop w:val="0"/>
              <w:marBottom w:val="0"/>
              <w:divBdr>
                <w:top w:val="none" w:sz="0" w:space="0" w:color="auto"/>
                <w:left w:val="none" w:sz="0" w:space="0" w:color="auto"/>
                <w:bottom w:val="none" w:sz="0" w:space="0" w:color="auto"/>
                <w:right w:val="none" w:sz="0" w:space="0" w:color="auto"/>
              </w:divBdr>
            </w:div>
            <w:div w:id="1992829850">
              <w:marLeft w:val="0"/>
              <w:marRight w:val="0"/>
              <w:marTop w:val="0"/>
              <w:marBottom w:val="0"/>
              <w:divBdr>
                <w:top w:val="none" w:sz="0" w:space="0" w:color="auto"/>
                <w:left w:val="none" w:sz="0" w:space="0" w:color="auto"/>
                <w:bottom w:val="none" w:sz="0" w:space="0" w:color="auto"/>
                <w:right w:val="none" w:sz="0" w:space="0" w:color="auto"/>
              </w:divBdr>
            </w:div>
            <w:div w:id="1436049857">
              <w:marLeft w:val="0"/>
              <w:marRight w:val="0"/>
              <w:marTop w:val="0"/>
              <w:marBottom w:val="0"/>
              <w:divBdr>
                <w:top w:val="none" w:sz="0" w:space="0" w:color="auto"/>
                <w:left w:val="none" w:sz="0" w:space="0" w:color="auto"/>
                <w:bottom w:val="none" w:sz="0" w:space="0" w:color="auto"/>
                <w:right w:val="none" w:sz="0" w:space="0" w:color="auto"/>
              </w:divBdr>
            </w:div>
            <w:div w:id="1259679739">
              <w:marLeft w:val="0"/>
              <w:marRight w:val="0"/>
              <w:marTop w:val="0"/>
              <w:marBottom w:val="0"/>
              <w:divBdr>
                <w:top w:val="none" w:sz="0" w:space="0" w:color="auto"/>
                <w:left w:val="none" w:sz="0" w:space="0" w:color="auto"/>
                <w:bottom w:val="none" w:sz="0" w:space="0" w:color="auto"/>
                <w:right w:val="none" w:sz="0" w:space="0" w:color="auto"/>
              </w:divBdr>
            </w:div>
            <w:div w:id="909581682">
              <w:marLeft w:val="0"/>
              <w:marRight w:val="0"/>
              <w:marTop w:val="0"/>
              <w:marBottom w:val="0"/>
              <w:divBdr>
                <w:top w:val="none" w:sz="0" w:space="0" w:color="auto"/>
                <w:left w:val="none" w:sz="0" w:space="0" w:color="auto"/>
                <w:bottom w:val="none" w:sz="0" w:space="0" w:color="auto"/>
                <w:right w:val="none" w:sz="0" w:space="0" w:color="auto"/>
              </w:divBdr>
            </w:div>
            <w:div w:id="941768592">
              <w:marLeft w:val="0"/>
              <w:marRight w:val="0"/>
              <w:marTop w:val="0"/>
              <w:marBottom w:val="0"/>
              <w:divBdr>
                <w:top w:val="none" w:sz="0" w:space="0" w:color="auto"/>
                <w:left w:val="none" w:sz="0" w:space="0" w:color="auto"/>
                <w:bottom w:val="none" w:sz="0" w:space="0" w:color="auto"/>
                <w:right w:val="none" w:sz="0" w:space="0" w:color="auto"/>
              </w:divBdr>
            </w:div>
            <w:div w:id="359867215">
              <w:marLeft w:val="0"/>
              <w:marRight w:val="0"/>
              <w:marTop w:val="0"/>
              <w:marBottom w:val="0"/>
              <w:divBdr>
                <w:top w:val="none" w:sz="0" w:space="0" w:color="auto"/>
                <w:left w:val="none" w:sz="0" w:space="0" w:color="auto"/>
                <w:bottom w:val="none" w:sz="0" w:space="0" w:color="auto"/>
                <w:right w:val="none" w:sz="0" w:space="0" w:color="auto"/>
              </w:divBdr>
            </w:div>
            <w:div w:id="761071947">
              <w:marLeft w:val="0"/>
              <w:marRight w:val="0"/>
              <w:marTop w:val="0"/>
              <w:marBottom w:val="0"/>
              <w:divBdr>
                <w:top w:val="none" w:sz="0" w:space="0" w:color="auto"/>
                <w:left w:val="none" w:sz="0" w:space="0" w:color="auto"/>
                <w:bottom w:val="none" w:sz="0" w:space="0" w:color="auto"/>
                <w:right w:val="none" w:sz="0" w:space="0" w:color="auto"/>
              </w:divBdr>
            </w:div>
            <w:div w:id="26374821">
              <w:marLeft w:val="0"/>
              <w:marRight w:val="0"/>
              <w:marTop w:val="0"/>
              <w:marBottom w:val="0"/>
              <w:divBdr>
                <w:top w:val="none" w:sz="0" w:space="0" w:color="auto"/>
                <w:left w:val="none" w:sz="0" w:space="0" w:color="auto"/>
                <w:bottom w:val="none" w:sz="0" w:space="0" w:color="auto"/>
                <w:right w:val="none" w:sz="0" w:space="0" w:color="auto"/>
              </w:divBdr>
            </w:div>
            <w:div w:id="1106926255">
              <w:marLeft w:val="0"/>
              <w:marRight w:val="0"/>
              <w:marTop w:val="0"/>
              <w:marBottom w:val="0"/>
              <w:divBdr>
                <w:top w:val="none" w:sz="0" w:space="0" w:color="auto"/>
                <w:left w:val="none" w:sz="0" w:space="0" w:color="auto"/>
                <w:bottom w:val="none" w:sz="0" w:space="0" w:color="auto"/>
                <w:right w:val="none" w:sz="0" w:space="0" w:color="auto"/>
              </w:divBdr>
            </w:div>
            <w:div w:id="289171276">
              <w:marLeft w:val="0"/>
              <w:marRight w:val="0"/>
              <w:marTop w:val="0"/>
              <w:marBottom w:val="0"/>
              <w:divBdr>
                <w:top w:val="none" w:sz="0" w:space="0" w:color="auto"/>
                <w:left w:val="none" w:sz="0" w:space="0" w:color="auto"/>
                <w:bottom w:val="none" w:sz="0" w:space="0" w:color="auto"/>
                <w:right w:val="none" w:sz="0" w:space="0" w:color="auto"/>
              </w:divBdr>
            </w:div>
            <w:div w:id="2049139296">
              <w:marLeft w:val="0"/>
              <w:marRight w:val="0"/>
              <w:marTop w:val="0"/>
              <w:marBottom w:val="0"/>
              <w:divBdr>
                <w:top w:val="none" w:sz="0" w:space="0" w:color="auto"/>
                <w:left w:val="none" w:sz="0" w:space="0" w:color="auto"/>
                <w:bottom w:val="none" w:sz="0" w:space="0" w:color="auto"/>
                <w:right w:val="none" w:sz="0" w:space="0" w:color="auto"/>
              </w:divBdr>
            </w:div>
            <w:div w:id="261571817">
              <w:marLeft w:val="0"/>
              <w:marRight w:val="0"/>
              <w:marTop w:val="0"/>
              <w:marBottom w:val="0"/>
              <w:divBdr>
                <w:top w:val="none" w:sz="0" w:space="0" w:color="auto"/>
                <w:left w:val="none" w:sz="0" w:space="0" w:color="auto"/>
                <w:bottom w:val="none" w:sz="0" w:space="0" w:color="auto"/>
                <w:right w:val="none" w:sz="0" w:space="0" w:color="auto"/>
              </w:divBdr>
            </w:div>
            <w:div w:id="1223298668">
              <w:marLeft w:val="0"/>
              <w:marRight w:val="0"/>
              <w:marTop w:val="0"/>
              <w:marBottom w:val="0"/>
              <w:divBdr>
                <w:top w:val="none" w:sz="0" w:space="0" w:color="auto"/>
                <w:left w:val="none" w:sz="0" w:space="0" w:color="auto"/>
                <w:bottom w:val="none" w:sz="0" w:space="0" w:color="auto"/>
                <w:right w:val="none" w:sz="0" w:space="0" w:color="auto"/>
              </w:divBdr>
            </w:div>
            <w:div w:id="1460488125">
              <w:marLeft w:val="0"/>
              <w:marRight w:val="0"/>
              <w:marTop w:val="0"/>
              <w:marBottom w:val="0"/>
              <w:divBdr>
                <w:top w:val="none" w:sz="0" w:space="0" w:color="auto"/>
                <w:left w:val="none" w:sz="0" w:space="0" w:color="auto"/>
                <w:bottom w:val="none" w:sz="0" w:space="0" w:color="auto"/>
                <w:right w:val="none" w:sz="0" w:space="0" w:color="auto"/>
              </w:divBdr>
            </w:div>
            <w:div w:id="1255556787">
              <w:marLeft w:val="0"/>
              <w:marRight w:val="0"/>
              <w:marTop w:val="0"/>
              <w:marBottom w:val="0"/>
              <w:divBdr>
                <w:top w:val="none" w:sz="0" w:space="0" w:color="auto"/>
                <w:left w:val="none" w:sz="0" w:space="0" w:color="auto"/>
                <w:bottom w:val="none" w:sz="0" w:space="0" w:color="auto"/>
                <w:right w:val="none" w:sz="0" w:space="0" w:color="auto"/>
              </w:divBdr>
            </w:div>
            <w:div w:id="1692337682">
              <w:marLeft w:val="0"/>
              <w:marRight w:val="0"/>
              <w:marTop w:val="0"/>
              <w:marBottom w:val="0"/>
              <w:divBdr>
                <w:top w:val="none" w:sz="0" w:space="0" w:color="auto"/>
                <w:left w:val="none" w:sz="0" w:space="0" w:color="auto"/>
                <w:bottom w:val="none" w:sz="0" w:space="0" w:color="auto"/>
                <w:right w:val="none" w:sz="0" w:space="0" w:color="auto"/>
              </w:divBdr>
            </w:div>
            <w:div w:id="2020278690">
              <w:marLeft w:val="0"/>
              <w:marRight w:val="0"/>
              <w:marTop w:val="0"/>
              <w:marBottom w:val="0"/>
              <w:divBdr>
                <w:top w:val="none" w:sz="0" w:space="0" w:color="auto"/>
                <w:left w:val="none" w:sz="0" w:space="0" w:color="auto"/>
                <w:bottom w:val="none" w:sz="0" w:space="0" w:color="auto"/>
                <w:right w:val="none" w:sz="0" w:space="0" w:color="auto"/>
              </w:divBdr>
            </w:div>
            <w:div w:id="562834845">
              <w:marLeft w:val="0"/>
              <w:marRight w:val="0"/>
              <w:marTop w:val="0"/>
              <w:marBottom w:val="0"/>
              <w:divBdr>
                <w:top w:val="none" w:sz="0" w:space="0" w:color="auto"/>
                <w:left w:val="none" w:sz="0" w:space="0" w:color="auto"/>
                <w:bottom w:val="none" w:sz="0" w:space="0" w:color="auto"/>
                <w:right w:val="none" w:sz="0" w:space="0" w:color="auto"/>
              </w:divBdr>
            </w:div>
            <w:div w:id="88896237">
              <w:marLeft w:val="0"/>
              <w:marRight w:val="0"/>
              <w:marTop w:val="0"/>
              <w:marBottom w:val="0"/>
              <w:divBdr>
                <w:top w:val="none" w:sz="0" w:space="0" w:color="auto"/>
                <w:left w:val="none" w:sz="0" w:space="0" w:color="auto"/>
                <w:bottom w:val="none" w:sz="0" w:space="0" w:color="auto"/>
                <w:right w:val="none" w:sz="0" w:space="0" w:color="auto"/>
              </w:divBdr>
            </w:div>
            <w:div w:id="370374906">
              <w:marLeft w:val="0"/>
              <w:marRight w:val="0"/>
              <w:marTop w:val="0"/>
              <w:marBottom w:val="0"/>
              <w:divBdr>
                <w:top w:val="none" w:sz="0" w:space="0" w:color="auto"/>
                <w:left w:val="none" w:sz="0" w:space="0" w:color="auto"/>
                <w:bottom w:val="none" w:sz="0" w:space="0" w:color="auto"/>
                <w:right w:val="none" w:sz="0" w:space="0" w:color="auto"/>
              </w:divBdr>
            </w:div>
            <w:div w:id="889921436">
              <w:marLeft w:val="0"/>
              <w:marRight w:val="0"/>
              <w:marTop w:val="0"/>
              <w:marBottom w:val="0"/>
              <w:divBdr>
                <w:top w:val="none" w:sz="0" w:space="0" w:color="auto"/>
                <w:left w:val="none" w:sz="0" w:space="0" w:color="auto"/>
                <w:bottom w:val="none" w:sz="0" w:space="0" w:color="auto"/>
                <w:right w:val="none" w:sz="0" w:space="0" w:color="auto"/>
              </w:divBdr>
            </w:div>
            <w:div w:id="770316708">
              <w:marLeft w:val="0"/>
              <w:marRight w:val="0"/>
              <w:marTop w:val="0"/>
              <w:marBottom w:val="0"/>
              <w:divBdr>
                <w:top w:val="none" w:sz="0" w:space="0" w:color="auto"/>
                <w:left w:val="none" w:sz="0" w:space="0" w:color="auto"/>
                <w:bottom w:val="none" w:sz="0" w:space="0" w:color="auto"/>
                <w:right w:val="none" w:sz="0" w:space="0" w:color="auto"/>
              </w:divBdr>
            </w:div>
            <w:div w:id="986398416">
              <w:marLeft w:val="0"/>
              <w:marRight w:val="0"/>
              <w:marTop w:val="0"/>
              <w:marBottom w:val="0"/>
              <w:divBdr>
                <w:top w:val="none" w:sz="0" w:space="0" w:color="auto"/>
                <w:left w:val="none" w:sz="0" w:space="0" w:color="auto"/>
                <w:bottom w:val="none" w:sz="0" w:space="0" w:color="auto"/>
                <w:right w:val="none" w:sz="0" w:space="0" w:color="auto"/>
              </w:divBdr>
            </w:div>
            <w:div w:id="1271743224">
              <w:marLeft w:val="0"/>
              <w:marRight w:val="0"/>
              <w:marTop w:val="0"/>
              <w:marBottom w:val="0"/>
              <w:divBdr>
                <w:top w:val="none" w:sz="0" w:space="0" w:color="auto"/>
                <w:left w:val="none" w:sz="0" w:space="0" w:color="auto"/>
                <w:bottom w:val="none" w:sz="0" w:space="0" w:color="auto"/>
                <w:right w:val="none" w:sz="0" w:space="0" w:color="auto"/>
              </w:divBdr>
            </w:div>
            <w:div w:id="1101343196">
              <w:marLeft w:val="0"/>
              <w:marRight w:val="0"/>
              <w:marTop w:val="0"/>
              <w:marBottom w:val="0"/>
              <w:divBdr>
                <w:top w:val="none" w:sz="0" w:space="0" w:color="auto"/>
                <w:left w:val="none" w:sz="0" w:space="0" w:color="auto"/>
                <w:bottom w:val="none" w:sz="0" w:space="0" w:color="auto"/>
                <w:right w:val="none" w:sz="0" w:space="0" w:color="auto"/>
              </w:divBdr>
            </w:div>
            <w:div w:id="1908104281">
              <w:marLeft w:val="0"/>
              <w:marRight w:val="0"/>
              <w:marTop w:val="0"/>
              <w:marBottom w:val="0"/>
              <w:divBdr>
                <w:top w:val="none" w:sz="0" w:space="0" w:color="auto"/>
                <w:left w:val="none" w:sz="0" w:space="0" w:color="auto"/>
                <w:bottom w:val="none" w:sz="0" w:space="0" w:color="auto"/>
                <w:right w:val="none" w:sz="0" w:space="0" w:color="auto"/>
              </w:divBdr>
            </w:div>
            <w:div w:id="1433090553">
              <w:marLeft w:val="0"/>
              <w:marRight w:val="0"/>
              <w:marTop w:val="0"/>
              <w:marBottom w:val="0"/>
              <w:divBdr>
                <w:top w:val="none" w:sz="0" w:space="0" w:color="auto"/>
                <w:left w:val="none" w:sz="0" w:space="0" w:color="auto"/>
                <w:bottom w:val="none" w:sz="0" w:space="0" w:color="auto"/>
                <w:right w:val="none" w:sz="0" w:space="0" w:color="auto"/>
              </w:divBdr>
            </w:div>
            <w:div w:id="725878775">
              <w:marLeft w:val="0"/>
              <w:marRight w:val="0"/>
              <w:marTop w:val="0"/>
              <w:marBottom w:val="0"/>
              <w:divBdr>
                <w:top w:val="none" w:sz="0" w:space="0" w:color="auto"/>
                <w:left w:val="none" w:sz="0" w:space="0" w:color="auto"/>
                <w:bottom w:val="none" w:sz="0" w:space="0" w:color="auto"/>
                <w:right w:val="none" w:sz="0" w:space="0" w:color="auto"/>
              </w:divBdr>
            </w:div>
            <w:div w:id="319699090">
              <w:marLeft w:val="0"/>
              <w:marRight w:val="0"/>
              <w:marTop w:val="0"/>
              <w:marBottom w:val="0"/>
              <w:divBdr>
                <w:top w:val="none" w:sz="0" w:space="0" w:color="auto"/>
                <w:left w:val="none" w:sz="0" w:space="0" w:color="auto"/>
                <w:bottom w:val="none" w:sz="0" w:space="0" w:color="auto"/>
                <w:right w:val="none" w:sz="0" w:space="0" w:color="auto"/>
              </w:divBdr>
            </w:div>
            <w:div w:id="1654872631">
              <w:marLeft w:val="0"/>
              <w:marRight w:val="0"/>
              <w:marTop w:val="0"/>
              <w:marBottom w:val="0"/>
              <w:divBdr>
                <w:top w:val="none" w:sz="0" w:space="0" w:color="auto"/>
                <w:left w:val="none" w:sz="0" w:space="0" w:color="auto"/>
                <w:bottom w:val="none" w:sz="0" w:space="0" w:color="auto"/>
                <w:right w:val="none" w:sz="0" w:space="0" w:color="auto"/>
              </w:divBdr>
            </w:div>
            <w:div w:id="499781216">
              <w:marLeft w:val="0"/>
              <w:marRight w:val="0"/>
              <w:marTop w:val="0"/>
              <w:marBottom w:val="0"/>
              <w:divBdr>
                <w:top w:val="none" w:sz="0" w:space="0" w:color="auto"/>
                <w:left w:val="none" w:sz="0" w:space="0" w:color="auto"/>
                <w:bottom w:val="none" w:sz="0" w:space="0" w:color="auto"/>
                <w:right w:val="none" w:sz="0" w:space="0" w:color="auto"/>
              </w:divBdr>
            </w:div>
            <w:div w:id="2141529239">
              <w:marLeft w:val="0"/>
              <w:marRight w:val="0"/>
              <w:marTop w:val="0"/>
              <w:marBottom w:val="0"/>
              <w:divBdr>
                <w:top w:val="none" w:sz="0" w:space="0" w:color="auto"/>
                <w:left w:val="none" w:sz="0" w:space="0" w:color="auto"/>
                <w:bottom w:val="none" w:sz="0" w:space="0" w:color="auto"/>
                <w:right w:val="none" w:sz="0" w:space="0" w:color="auto"/>
              </w:divBdr>
            </w:div>
            <w:div w:id="1002124472">
              <w:marLeft w:val="0"/>
              <w:marRight w:val="0"/>
              <w:marTop w:val="0"/>
              <w:marBottom w:val="0"/>
              <w:divBdr>
                <w:top w:val="none" w:sz="0" w:space="0" w:color="auto"/>
                <w:left w:val="none" w:sz="0" w:space="0" w:color="auto"/>
                <w:bottom w:val="none" w:sz="0" w:space="0" w:color="auto"/>
                <w:right w:val="none" w:sz="0" w:space="0" w:color="auto"/>
              </w:divBdr>
            </w:div>
            <w:div w:id="123889394">
              <w:marLeft w:val="0"/>
              <w:marRight w:val="0"/>
              <w:marTop w:val="0"/>
              <w:marBottom w:val="0"/>
              <w:divBdr>
                <w:top w:val="none" w:sz="0" w:space="0" w:color="auto"/>
                <w:left w:val="none" w:sz="0" w:space="0" w:color="auto"/>
                <w:bottom w:val="none" w:sz="0" w:space="0" w:color="auto"/>
                <w:right w:val="none" w:sz="0" w:space="0" w:color="auto"/>
              </w:divBdr>
            </w:div>
            <w:div w:id="1981379927">
              <w:marLeft w:val="0"/>
              <w:marRight w:val="0"/>
              <w:marTop w:val="0"/>
              <w:marBottom w:val="0"/>
              <w:divBdr>
                <w:top w:val="none" w:sz="0" w:space="0" w:color="auto"/>
                <w:left w:val="none" w:sz="0" w:space="0" w:color="auto"/>
                <w:bottom w:val="none" w:sz="0" w:space="0" w:color="auto"/>
                <w:right w:val="none" w:sz="0" w:space="0" w:color="auto"/>
              </w:divBdr>
            </w:div>
            <w:div w:id="620191450">
              <w:marLeft w:val="0"/>
              <w:marRight w:val="0"/>
              <w:marTop w:val="0"/>
              <w:marBottom w:val="0"/>
              <w:divBdr>
                <w:top w:val="none" w:sz="0" w:space="0" w:color="auto"/>
                <w:left w:val="none" w:sz="0" w:space="0" w:color="auto"/>
                <w:bottom w:val="none" w:sz="0" w:space="0" w:color="auto"/>
                <w:right w:val="none" w:sz="0" w:space="0" w:color="auto"/>
              </w:divBdr>
            </w:div>
            <w:div w:id="1900703033">
              <w:marLeft w:val="0"/>
              <w:marRight w:val="0"/>
              <w:marTop w:val="0"/>
              <w:marBottom w:val="0"/>
              <w:divBdr>
                <w:top w:val="none" w:sz="0" w:space="0" w:color="auto"/>
                <w:left w:val="none" w:sz="0" w:space="0" w:color="auto"/>
                <w:bottom w:val="none" w:sz="0" w:space="0" w:color="auto"/>
                <w:right w:val="none" w:sz="0" w:space="0" w:color="auto"/>
              </w:divBdr>
            </w:div>
            <w:div w:id="1307277060">
              <w:marLeft w:val="0"/>
              <w:marRight w:val="0"/>
              <w:marTop w:val="0"/>
              <w:marBottom w:val="0"/>
              <w:divBdr>
                <w:top w:val="none" w:sz="0" w:space="0" w:color="auto"/>
                <w:left w:val="none" w:sz="0" w:space="0" w:color="auto"/>
                <w:bottom w:val="none" w:sz="0" w:space="0" w:color="auto"/>
                <w:right w:val="none" w:sz="0" w:space="0" w:color="auto"/>
              </w:divBdr>
            </w:div>
            <w:div w:id="247078416">
              <w:marLeft w:val="0"/>
              <w:marRight w:val="0"/>
              <w:marTop w:val="0"/>
              <w:marBottom w:val="0"/>
              <w:divBdr>
                <w:top w:val="none" w:sz="0" w:space="0" w:color="auto"/>
                <w:left w:val="none" w:sz="0" w:space="0" w:color="auto"/>
                <w:bottom w:val="none" w:sz="0" w:space="0" w:color="auto"/>
                <w:right w:val="none" w:sz="0" w:space="0" w:color="auto"/>
              </w:divBdr>
            </w:div>
            <w:div w:id="1727338499">
              <w:marLeft w:val="0"/>
              <w:marRight w:val="0"/>
              <w:marTop w:val="0"/>
              <w:marBottom w:val="0"/>
              <w:divBdr>
                <w:top w:val="none" w:sz="0" w:space="0" w:color="auto"/>
                <w:left w:val="none" w:sz="0" w:space="0" w:color="auto"/>
                <w:bottom w:val="none" w:sz="0" w:space="0" w:color="auto"/>
                <w:right w:val="none" w:sz="0" w:space="0" w:color="auto"/>
              </w:divBdr>
            </w:div>
            <w:div w:id="723987673">
              <w:marLeft w:val="0"/>
              <w:marRight w:val="0"/>
              <w:marTop w:val="0"/>
              <w:marBottom w:val="0"/>
              <w:divBdr>
                <w:top w:val="none" w:sz="0" w:space="0" w:color="auto"/>
                <w:left w:val="none" w:sz="0" w:space="0" w:color="auto"/>
                <w:bottom w:val="none" w:sz="0" w:space="0" w:color="auto"/>
                <w:right w:val="none" w:sz="0" w:space="0" w:color="auto"/>
              </w:divBdr>
            </w:div>
            <w:div w:id="269241329">
              <w:marLeft w:val="0"/>
              <w:marRight w:val="0"/>
              <w:marTop w:val="0"/>
              <w:marBottom w:val="0"/>
              <w:divBdr>
                <w:top w:val="none" w:sz="0" w:space="0" w:color="auto"/>
                <w:left w:val="none" w:sz="0" w:space="0" w:color="auto"/>
                <w:bottom w:val="none" w:sz="0" w:space="0" w:color="auto"/>
                <w:right w:val="none" w:sz="0" w:space="0" w:color="auto"/>
              </w:divBdr>
            </w:div>
            <w:div w:id="232282639">
              <w:marLeft w:val="0"/>
              <w:marRight w:val="0"/>
              <w:marTop w:val="0"/>
              <w:marBottom w:val="0"/>
              <w:divBdr>
                <w:top w:val="none" w:sz="0" w:space="0" w:color="auto"/>
                <w:left w:val="none" w:sz="0" w:space="0" w:color="auto"/>
                <w:bottom w:val="none" w:sz="0" w:space="0" w:color="auto"/>
                <w:right w:val="none" w:sz="0" w:space="0" w:color="auto"/>
              </w:divBdr>
            </w:div>
            <w:div w:id="140000660">
              <w:marLeft w:val="0"/>
              <w:marRight w:val="0"/>
              <w:marTop w:val="0"/>
              <w:marBottom w:val="0"/>
              <w:divBdr>
                <w:top w:val="none" w:sz="0" w:space="0" w:color="auto"/>
                <w:left w:val="none" w:sz="0" w:space="0" w:color="auto"/>
                <w:bottom w:val="none" w:sz="0" w:space="0" w:color="auto"/>
                <w:right w:val="none" w:sz="0" w:space="0" w:color="auto"/>
              </w:divBdr>
            </w:div>
            <w:div w:id="2052224200">
              <w:marLeft w:val="0"/>
              <w:marRight w:val="0"/>
              <w:marTop w:val="0"/>
              <w:marBottom w:val="0"/>
              <w:divBdr>
                <w:top w:val="none" w:sz="0" w:space="0" w:color="auto"/>
                <w:left w:val="none" w:sz="0" w:space="0" w:color="auto"/>
                <w:bottom w:val="none" w:sz="0" w:space="0" w:color="auto"/>
                <w:right w:val="none" w:sz="0" w:space="0" w:color="auto"/>
              </w:divBdr>
            </w:div>
            <w:div w:id="1391029676">
              <w:marLeft w:val="0"/>
              <w:marRight w:val="0"/>
              <w:marTop w:val="0"/>
              <w:marBottom w:val="0"/>
              <w:divBdr>
                <w:top w:val="none" w:sz="0" w:space="0" w:color="auto"/>
                <w:left w:val="none" w:sz="0" w:space="0" w:color="auto"/>
                <w:bottom w:val="none" w:sz="0" w:space="0" w:color="auto"/>
                <w:right w:val="none" w:sz="0" w:space="0" w:color="auto"/>
              </w:divBdr>
            </w:div>
            <w:div w:id="186994387">
              <w:marLeft w:val="0"/>
              <w:marRight w:val="0"/>
              <w:marTop w:val="0"/>
              <w:marBottom w:val="0"/>
              <w:divBdr>
                <w:top w:val="none" w:sz="0" w:space="0" w:color="auto"/>
                <w:left w:val="none" w:sz="0" w:space="0" w:color="auto"/>
                <w:bottom w:val="none" w:sz="0" w:space="0" w:color="auto"/>
                <w:right w:val="none" w:sz="0" w:space="0" w:color="auto"/>
              </w:divBdr>
            </w:div>
            <w:div w:id="229198802">
              <w:marLeft w:val="0"/>
              <w:marRight w:val="0"/>
              <w:marTop w:val="0"/>
              <w:marBottom w:val="0"/>
              <w:divBdr>
                <w:top w:val="none" w:sz="0" w:space="0" w:color="auto"/>
                <w:left w:val="none" w:sz="0" w:space="0" w:color="auto"/>
                <w:bottom w:val="none" w:sz="0" w:space="0" w:color="auto"/>
                <w:right w:val="none" w:sz="0" w:space="0" w:color="auto"/>
              </w:divBdr>
            </w:div>
            <w:div w:id="1572426312">
              <w:marLeft w:val="0"/>
              <w:marRight w:val="0"/>
              <w:marTop w:val="0"/>
              <w:marBottom w:val="0"/>
              <w:divBdr>
                <w:top w:val="none" w:sz="0" w:space="0" w:color="auto"/>
                <w:left w:val="none" w:sz="0" w:space="0" w:color="auto"/>
                <w:bottom w:val="none" w:sz="0" w:space="0" w:color="auto"/>
                <w:right w:val="none" w:sz="0" w:space="0" w:color="auto"/>
              </w:divBdr>
            </w:div>
            <w:div w:id="825367167">
              <w:marLeft w:val="0"/>
              <w:marRight w:val="0"/>
              <w:marTop w:val="0"/>
              <w:marBottom w:val="0"/>
              <w:divBdr>
                <w:top w:val="none" w:sz="0" w:space="0" w:color="auto"/>
                <w:left w:val="none" w:sz="0" w:space="0" w:color="auto"/>
                <w:bottom w:val="none" w:sz="0" w:space="0" w:color="auto"/>
                <w:right w:val="none" w:sz="0" w:space="0" w:color="auto"/>
              </w:divBdr>
            </w:div>
            <w:div w:id="261570047">
              <w:marLeft w:val="0"/>
              <w:marRight w:val="0"/>
              <w:marTop w:val="0"/>
              <w:marBottom w:val="0"/>
              <w:divBdr>
                <w:top w:val="none" w:sz="0" w:space="0" w:color="auto"/>
                <w:left w:val="none" w:sz="0" w:space="0" w:color="auto"/>
                <w:bottom w:val="none" w:sz="0" w:space="0" w:color="auto"/>
                <w:right w:val="none" w:sz="0" w:space="0" w:color="auto"/>
              </w:divBdr>
            </w:div>
            <w:div w:id="13968832">
              <w:marLeft w:val="0"/>
              <w:marRight w:val="0"/>
              <w:marTop w:val="0"/>
              <w:marBottom w:val="0"/>
              <w:divBdr>
                <w:top w:val="none" w:sz="0" w:space="0" w:color="auto"/>
                <w:left w:val="none" w:sz="0" w:space="0" w:color="auto"/>
                <w:bottom w:val="none" w:sz="0" w:space="0" w:color="auto"/>
                <w:right w:val="none" w:sz="0" w:space="0" w:color="auto"/>
              </w:divBdr>
            </w:div>
            <w:div w:id="1268191841">
              <w:marLeft w:val="0"/>
              <w:marRight w:val="0"/>
              <w:marTop w:val="0"/>
              <w:marBottom w:val="0"/>
              <w:divBdr>
                <w:top w:val="none" w:sz="0" w:space="0" w:color="auto"/>
                <w:left w:val="none" w:sz="0" w:space="0" w:color="auto"/>
                <w:bottom w:val="none" w:sz="0" w:space="0" w:color="auto"/>
                <w:right w:val="none" w:sz="0" w:space="0" w:color="auto"/>
              </w:divBdr>
            </w:div>
            <w:div w:id="332077169">
              <w:marLeft w:val="0"/>
              <w:marRight w:val="0"/>
              <w:marTop w:val="0"/>
              <w:marBottom w:val="0"/>
              <w:divBdr>
                <w:top w:val="none" w:sz="0" w:space="0" w:color="auto"/>
                <w:left w:val="none" w:sz="0" w:space="0" w:color="auto"/>
                <w:bottom w:val="none" w:sz="0" w:space="0" w:color="auto"/>
                <w:right w:val="none" w:sz="0" w:space="0" w:color="auto"/>
              </w:divBdr>
            </w:div>
            <w:div w:id="945160429">
              <w:marLeft w:val="0"/>
              <w:marRight w:val="0"/>
              <w:marTop w:val="0"/>
              <w:marBottom w:val="0"/>
              <w:divBdr>
                <w:top w:val="none" w:sz="0" w:space="0" w:color="auto"/>
                <w:left w:val="none" w:sz="0" w:space="0" w:color="auto"/>
                <w:bottom w:val="none" w:sz="0" w:space="0" w:color="auto"/>
                <w:right w:val="none" w:sz="0" w:space="0" w:color="auto"/>
              </w:divBdr>
            </w:div>
            <w:div w:id="2063864452">
              <w:marLeft w:val="0"/>
              <w:marRight w:val="0"/>
              <w:marTop w:val="0"/>
              <w:marBottom w:val="0"/>
              <w:divBdr>
                <w:top w:val="none" w:sz="0" w:space="0" w:color="auto"/>
                <w:left w:val="none" w:sz="0" w:space="0" w:color="auto"/>
                <w:bottom w:val="none" w:sz="0" w:space="0" w:color="auto"/>
                <w:right w:val="none" w:sz="0" w:space="0" w:color="auto"/>
              </w:divBdr>
            </w:div>
            <w:div w:id="1879854538">
              <w:marLeft w:val="0"/>
              <w:marRight w:val="0"/>
              <w:marTop w:val="0"/>
              <w:marBottom w:val="0"/>
              <w:divBdr>
                <w:top w:val="none" w:sz="0" w:space="0" w:color="auto"/>
                <w:left w:val="none" w:sz="0" w:space="0" w:color="auto"/>
                <w:bottom w:val="none" w:sz="0" w:space="0" w:color="auto"/>
                <w:right w:val="none" w:sz="0" w:space="0" w:color="auto"/>
              </w:divBdr>
            </w:div>
            <w:div w:id="1575043206">
              <w:marLeft w:val="0"/>
              <w:marRight w:val="0"/>
              <w:marTop w:val="0"/>
              <w:marBottom w:val="0"/>
              <w:divBdr>
                <w:top w:val="none" w:sz="0" w:space="0" w:color="auto"/>
                <w:left w:val="none" w:sz="0" w:space="0" w:color="auto"/>
                <w:bottom w:val="none" w:sz="0" w:space="0" w:color="auto"/>
                <w:right w:val="none" w:sz="0" w:space="0" w:color="auto"/>
              </w:divBdr>
            </w:div>
            <w:div w:id="1731269145">
              <w:marLeft w:val="0"/>
              <w:marRight w:val="0"/>
              <w:marTop w:val="0"/>
              <w:marBottom w:val="0"/>
              <w:divBdr>
                <w:top w:val="none" w:sz="0" w:space="0" w:color="auto"/>
                <w:left w:val="none" w:sz="0" w:space="0" w:color="auto"/>
                <w:bottom w:val="none" w:sz="0" w:space="0" w:color="auto"/>
                <w:right w:val="none" w:sz="0" w:space="0" w:color="auto"/>
              </w:divBdr>
            </w:div>
            <w:div w:id="1704331545">
              <w:marLeft w:val="0"/>
              <w:marRight w:val="0"/>
              <w:marTop w:val="0"/>
              <w:marBottom w:val="0"/>
              <w:divBdr>
                <w:top w:val="none" w:sz="0" w:space="0" w:color="auto"/>
                <w:left w:val="none" w:sz="0" w:space="0" w:color="auto"/>
                <w:bottom w:val="none" w:sz="0" w:space="0" w:color="auto"/>
                <w:right w:val="none" w:sz="0" w:space="0" w:color="auto"/>
              </w:divBdr>
            </w:div>
            <w:div w:id="553321527">
              <w:marLeft w:val="0"/>
              <w:marRight w:val="0"/>
              <w:marTop w:val="0"/>
              <w:marBottom w:val="0"/>
              <w:divBdr>
                <w:top w:val="none" w:sz="0" w:space="0" w:color="auto"/>
                <w:left w:val="none" w:sz="0" w:space="0" w:color="auto"/>
                <w:bottom w:val="none" w:sz="0" w:space="0" w:color="auto"/>
                <w:right w:val="none" w:sz="0" w:space="0" w:color="auto"/>
              </w:divBdr>
            </w:div>
            <w:div w:id="963081414">
              <w:marLeft w:val="0"/>
              <w:marRight w:val="0"/>
              <w:marTop w:val="0"/>
              <w:marBottom w:val="0"/>
              <w:divBdr>
                <w:top w:val="none" w:sz="0" w:space="0" w:color="auto"/>
                <w:left w:val="none" w:sz="0" w:space="0" w:color="auto"/>
                <w:bottom w:val="none" w:sz="0" w:space="0" w:color="auto"/>
                <w:right w:val="none" w:sz="0" w:space="0" w:color="auto"/>
              </w:divBdr>
            </w:div>
            <w:div w:id="2014262368">
              <w:marLeft w:val="0"/>
              <w:marRight w:val="0"/>
              <w:marTop w:val="0"/>
              <w:marBottom w:val="0"/>
              <w:divBdr>
                <w:top w:val="none" w:sz="0" w:space="0" w:color="auto"/>
                <w:left w:val="none" w:sz="0" w:space="0" w:color="auto"/>
                <w:bottom w:val="none" w:sz="0" w:space="0" w:color="auto"/>
                <w:right w:val="none" w:sz="0" w:space="0" w:color="auto"/>
              </w:divBdr>
            </w:div>
            <w:div w:id="1492985446">
              <w:marLeft w:val="0"/>
              <w:marRight w:val="0"/>
              <w:marTop w:val="0"/>
              <w:marBottom w:val="0"/>
              <w:divBdr>
                <w:top w:val="none" w:sz="0" w:space="0" w:color="auto"/>
                <w:left w:val="none" w:sz="0" w:space="0" w:color="auto"/>
                <w:bottom w:val="none" w:sz="0" w:space="0" w:color="auto"/>
                <w:right w:val="none" w:sz="0" w:space="0" w:color="auto"/>
              </w:divBdr>
            </w:div>
            <w:div w:id="567687081">
              <w:marLeft w:val="0"/>
              <w:marRight w:val="0"/>
              <w:marTop w:val="0"/>
              <w:marBottom w:val="0"/>
              <w:divBdr>
                <w:top w:val="none" w:sz="0" w:space="0" w:color="auto"/>
                <w:left w:val="none" w:sz="0" w:space="0" w:color="auto"/>
                <w:bottom w:val="none" w:sz="0" w:space="0" w:color="auto"/>
                <w:right w:val="none" w:sz="0" w:space="0" w:color="auto"/>
              </w:divBdr>
            </w:div>
            <w:div w:id="1936010077">
              <w:marLeft w:val="0"/>
              <w:marRight w:val="0"/>
              <w:marTop w:val="0"/>
              <w:marBottom w:val="0"/>
              <w:divBdr>
                <w:top w:val="none" w:sz="0" w:space="0" w:color="auto"/>
                <w:left w:val="none" w:sz="0" w:space="0" w:color="auto"/>
                <w:bottom w:val="none" w:sz="0" w:space="0" w:color="auto"/>
                <w:right w:val="none" w:sz="0" w:space="0" w:color="auto"/>
              </w:divBdr>
            </w:div>
            <w:div w:id="711686877">
              <w:marLeft w:val="0"/>
              <w:marRight w:val="0"/>
              <w:marTop w:val="0"/>
              <w:marBottom w:val="0"/>
              <w:divBdr>
                <w:top w:val="none" w:sz="0" w:space="0" w:color="auto"/>
                <w:left w:val="none" w:sz="0" w:space="0" w:color="auto"/>
                <w:bottom w:val="none" w:sz="0" w:space="0" w:color="auto"/>
                <w:right w:val="none" w:sz="0" w:space="0" w:color="auto"/>
              </w:divBdr>
            </w:div>
            <w:div w:id="510291912">
              <w:marLeft w:val="0"/>
              <w:marRight w:val="0"/>
              <w:marTop w:val="0"/>
              <w:marBottom w:val="0"/>
              <w:divBdr>
                <w:top w:val="none" w:sz="0" w:space="0" w:color="auto"/>
                <w:left w:val="none" w:sz="0" w:space="0" w:color="auto"/>
                <w:bottom w:val="none" w:sz="0" w:space="0" w:color="auto"/>
                <w:right w:val="none" w:sz="0" w:space="0" w:color="auto"/>
              </w:divBdr>
            </w:div>
            <w:div w:id="1756628974">
              <w:marLeft w:val="0"/>
              <w:marRight w:val="0"/>
              <w:marTop w:val="0"/>
              <w:marBottom w:val="0"/>
              <w:divBdr>
                <w:top w:val="none" w:sz="0" w:space="0" w:color="auto"/>
                <w:left w:val="none" w:sz="0" w:space="0" w:color="auto"/>
                <w:bottom w:val="none" w:sz="0" w:space="0" w:color="auto"/>
                <w:right w:val="none" w:sz="0" w:space="0" w:color="auto"/>
              </w:divBdr>
            </w:div>
            <w:div w:id="1059669247">
              <w:marLeft w:val="0"/>
              <w:marRight w:val="0"/>
              <w:marTop w:val="0"/>
              <w:marBottom w:val="0"/>
              <w:divBdr>
                <w:top w:val="none" w:sz="0" w:space="0" w:color="auto"/>
                <w:left w:val="none" w:sz="0" w:space="0" w:color="auto"/>
                <w:bottom w:val="none" w:sz="0" w:space="0" w:color="auto"/>
                <w:right w:val="none" w:sz="0" w:space="0" w:color="auto"/>
              </w:divBdr>
            </w:div>
            <w:div w:id="1970669561">
              <w:marLeft w:val="0"/>
              <w:marRight w:val="0"/>
              <w:marTop w:val="0"/>
              <w:marBottom w:val="0"/>
              <w:divBdr>
                <w:top w:val="none" w:sz="0" w:space="0" w:color="auto"/>
                <w:left w:val="none" w:sz="0" w:space="0" w:color="auto"/>
                <w:bottom w:val="none" w:sz="0" w:space="0" w:color="auto"/>
                <w:right w:val="none" w:sz="0" w:space="0" w:color="auto"/>
              </w:divBdr>
            </w:div>
            <w:div w:id="2004551768">
              <w:marLeft w:val="0"/>
              <w:marRight w:val="0"/>
              <w:marTop w:val="0"/>
              <w:marBottom w:val="0"/>
              <w:divBdr>
                <w:top w:val="none" w:sz="0" w:space="0" w:color="auto"/>
                <w:left w:val="none" w:sz="0" w:space="0" w:color="auto"/>
                <w:bottom w:val="none" w:sz="0" w:space="0" w:color="auto"/>
                <w:right w:val="none" w:sz="0" w:space="0" w:color="auto"/>
              </w:divBdr>
            </w:div>
            <w:div w:id="726075008">
              <w:marLeft w:val="0"/>
              <w:marRight w:val="0"/>
              <w:marTop w:val="0"/>
              <w:marBottom w:val="0"/>
              <w:divBdr>
                <w:top w:val="none" w:sz="0" w:space="0" w:color="auto"/>
                <w:left w:val="none" w:sz="0" w:space="0" w:color="auto"/>
                <w:bottom w:val="none" w:sz="0" w:space="0" w:color="auto"/>
                <w:right w:val="none" w:sz="0" w:space="0" w:color="auto"/>
              </w:divBdr>
            </w:div>
            <w:div w:id="1495025304">
              <w:marLeft w:val="0"/>
              <w:marRight w:val="0"/>
              <w:marTop w:val="0"/>
              <w:marBottom w:val="0"/>
              <w:divBdr>
                <w:top w:val="none" w:sz="0" w:space="0" w:color="auto"/>
                <w:left w:val="none" w:sz="0" w:space="0" w:color="auto"/>
                <w:bottom w:val="none" w:sz="0" w:space="0" w:color="auto"/>
                <w:right w:val="none" w:sz="0" w:space="0" w:color="auto"/>
              </w:divBdr>
            </w:div>
            <w:div w:id="1287466087">
              <w:marLeft w:val="0"/>
              <w:marRight w:val="0"/>
              <w:marTop w:val="0"/>
              <w:marBottom w:val="0"/>
              <w:divBdr>
                <w:top w:val="none" w:sz="0" w:space="0" w:color="auto"/>
                <w:left w:val="none" w:sz="0" w:space="0" w:color="auto"/>
                <w:bottom w:val="none" w:sz="0" w:space="0" w:color="auto"/>
                <w:right w:val="none" w:sz="0" w:space="0" w:color="auto"/>
              </w:divBdr>
            </w:div>
            <w:div w:id="1838812350">
              <w:marLeft w:val="0"/>
              <w:marRight w:val="0"/>
              <w:marTop w:val="0"/>
              <w:marBottom w:val="0"/>
              <w:divBdr>
                <w:top w:val="none" w:sz="0" w:space="0" w:color="auto"/>
                <w:left w:val="none" w:sz="0" w:space="0" w:color="auto"/>
                <w:bottom w:val="none" w:sz="0" w:space="0" w:color="auto"/>
                <w:right w:val="none" w:sz="0" w:space="0" w:color="auto"/>
              </w:divBdr>
            </w:div>
            <w:div w:id="1851987921">
              <w:marLeft w:val="0"/>
              <w:marRight w:val="0"/>
              <w:marTop w:val="0"/>
              <w:marBottom w:val="0"/>
              <w:divBdr>
                <w:top w:val="none" w:sz="0" w:space="0" w:color="auto"/>
                <w:left w:val="none" w:sz="0" w:space="0" w:color="auto"/>
                <w:bottom w:val="none" w:sz="0" w:space="0" w:color="auto"/>
                <w:right w:val="none" w:sz="0" w:space="0" w:color="auto"/>
              </w:divBdr>
            </w:div>
            <w:div w:id="916206349">
              <w:marLeft w:val="0"/>
              <w:marRight w:val="0"/>
              <w:marTop w:val="0"/>
              <w:marBottom w:val="0"/>
              <w:divBdr>
                <w:top w:val="none" w:sz="0" w:space="0" w:color="auto"/>
                <w:left w:val="none" w:sz="0" w:space="0" w:color="auto"/>
                <w:bottom w:val="none" w:sz="0" w:space="0" w:color="auto"/>
                <w:right w:val="none" w:sz="0" w:space="0" w:color="auto"/>
              </w:divBdr>
            </w:div>
            <w:div w:id="508445403">
              <w:marLeft w:val="0"/>
              <w:marRight w:val="0"/>
              <w:marTop w:val="0"/>
              <w:marBottom w:val="0"/>
              <w:divBdr>
                <w:top w:val="none" w:sz="0" w:space="0" w:color="auto"/>
                <w:left w:val="none" w:sz="0" w:space="0" w:color="auto"/>
                <w:bottom w:val="none" w:sz="0" w:space="0" w:color="auto"/>
                <w:right w:val="none" w:sz="0" w:space="0" w:color="auto"/>
              </w:divBdr>
            </w:div>
            <w:div w:id="1816945695">
              <w:marLeft w:val="0"/>
              <w:marRight w:val="0"/>
              <w:marTop w:val="0"/>
              <w:marBottom w:val="0"/>
              <w:divBdr>
                <w:top w:val="none" w:sz="0" w:space="0" w:color="auto"/>
                <w:left w:val="none" w:sz="0" w:space="0" w:color="auto"/>
                <w:bottom w:val="none" w:sz="0" w:space="0" w:color="auto"/>
                <w:right w:val="none" w:sz="0" w:space="0" w:color="auto"/>
              </w:divBdr>
            </w:div>
            <w:div w:id="468401045">
              <w:marLeft w:val="0"/>
              <w:marRight w:val="0"/>
              <w:marTop w:val="0"/>
              <w:marBottom w:val="0"/>
              <w:divBdr>
                <w:top w:val="none" w:sz="0" w:space="0" w:color="auto"/>
                <w:left w:val="none" w:sz="0" w:space="0" w:color="auto"/>
                <w:bottom w:val="none" w:sz="0" w:space="0" w:color="auto"/>
                <w:right w:val="none" w:sz="0" w:space="0" w:color="auto"/>
              </w:divBdr>
            </w:div>
            <w:div w:id="1530489267">
              <w:marLeft w:val="0"/>
              <w:marRight w:val="0"/>
              <w:marTop w:val="0"/>
              <w:marBottom w:val="0"/>
              <w:divBdr>
                <w:top w:val="none" w:sz="0" w:space="0" w:color="auto"/>
                <w:left w:val="none" w:sz="0" w:space="0" w:color="auto"/>
                <w:bottom w:val="none" w:sz="0" w:space="0" w:color="auto"/>
                <w:right w:val="none" w:sz="0" w:space="0" w:color="auto"/>
              </w:divBdr>
            </w:div>
            <w:div w:id="680084004">
              <w:marLeft w:val="0"/>
              <w:marRight w:val="0"/>
              <w:marTop w:val="0"/>
              <w:marBottom w:val="0"/>
              <w:divBdr>
                <w:top w:val="none" w:sz="0" w:space="0" w:color="auto"/>
                <w:left w:val="none" w:sz="0" w:space="0" w:color="auto"/>
                <w:bottom w:val="none" w:sz="0" w:space="0" w:color="auto"/>
                <w:right w:val="none" w:sz="0" w:space="0" w:color="auto"/>
              </w:divBdr>
            </w:div>
            <w:div w:id="11804169">
              <w:marLeft w:val="0"/>
              <w:marRight w:val="0"/>
              <w:marTop w:val="0"/>
              <w:marBottom w:val="0"/>
              <w:divBdr>
                <w:top w:val="none" w:sz="0" w:space="0" w:color="auto"/>
                <w:left w:val="none" w:sz="0" w:space="0" w:color="auto"/>
                <w:bottom w:val="none" w:sz="0" w:space="0" w:color="auto"/>
                <w:right w:val="none" w:sz="0" w:space="0" w:color="auto"/>
              </w:divBdr>
            </w:div>
            <w:div w:id="1245724938">
              <w:marLeft w:val="0"/>
              <w:marRight w:val="0"/>
              <w:marTop w:val="0"/>
              <w:marBottom w:val="0"/>
              <w:divBdr>
                <w:top w:val="none" w:sz="0" w:space="0" w:color="auto"/>
                <w:left w:val="none" w:sz="0" w:space="0" w:color="auto"/>
                <w:bottom w:val="none" w:sz="0" w:space="0" w:color="auto"/>
                <w:right w:val="none" w:sz="0" w:space="0" w:color="auto"/>
              </w:divBdr>
            </w:div>
            <w:div w:id="1184977394">
              <w:marLeft w:val="0"/>
              <w:marRight w:val="0"/>
              <w:marTop w:val="0"/>
              <w:marBottom w:val="0"/>
              <w:divBdr>
                <w:top w:val="none" w:sz="0" w:space="0" w:color="auto"/>
                <w:left w:val="none" w:sz="0" w:space="0" w:color="auto"/>
                <w:bottom w:val="none" w:sz="0" w:space="0" w:color="auto"/>
                <w:right w:val="none" w:sz="0" w:space="0" w:color="auto"/>
              </w:divBdr>
            </w:div>
            <w:div w:id="1603805214">
              <w:marLeft w:val="0"/>
              <w:marRight w:val="0"/>
              <w:marTop w:val="0"/>
              <w:marBottom w:val="0"/>
              <w:divBdr>
                <w:top w:val="none" w:sz="0" w:space="0" w:color="auto"/>
                <w:left w:val="none" w:sz="0" w:space="0" w:color="auto"/>
                <w:bottom w:val="none" w:sz="0" w:space="0" w:color="auto"/>
                <w:right w:val="none" w:sz="0" w:space="0" w:color="auto"/>
              </w:divBdr>
            </w:div>
            <w:div w:id="948928490">
              <w:marLeft w:val="0"/>
              <w:marRight w:val="0"/>
              <w:marTop w:val="0"/>
              <w:marBottom w:val="0"/>
              <w:divBdr>
                <w:top w:val="none" w:sz="0" w:space="0" w:color="auto"/>
                <w:left w:val="none" w:sz="0" w:space="0" w:color="auto"/>
                <w:bottom w:val="none" w:sz="0" w:space="0" w:color="auto"/>
                <w:right w:val="none" w:sz="0" w:space="0" w:color="auto"/>
              </w:divBdr>
            </w:div>
            <w:div w:id="1681155446">
              <w:marLeft w:val="0"/>
              <w:marRight w:val="0"/>
              <w:marTop w:val="0"/>
              <w:marBottom w:val="0"/>
              <w:divBdr>
                <w:top w:val="none" w:sz="0" w:space="0" w:color="auto"/>
                <w:left w:val="none" w:sz="0" w:space="0" w:color="auto"/>
                <w:bottom w:val="none" w:sz="0" w:space="0" w:color="auto"/>
                <w:right w:val="none" w:sz="0" w:space="0" w:color="auto"/>
              </w:divBdr>
            </w:div>
            <w:div w:id="215749893">
              <w:marLeft w:val="0"/>
              <w:marRight w:val="0"/>
              <w:marTop w:val="0"/>
              <w:marBottom w:val="0"/>
              <w:divBdr>
                <w:top w:val="none" w:sz="0" w:space="0" w:color="auto"/>
                <w:left w:val="none" w:sz="0" w:space="0" w:color="auto"/>
                <w:bottom w:val="none" w:sz="0" w:space="0" w:color="auto"/>
                <w:right w:val="none" w:sz="0" w:space="0" w:color="auto"/>
              </w:divBdr>
            </w:div>
            <w:div w:id="1775399200">
              <w:marLeft w:val="0"/>
              <w:marRight w:val="0"/>
              <w:marTop w:val="0"/>
              <w:marBottom w:val="0"/>
              <w:divBdr>
                <w:top w:val="none" w:sz="0" w:space="0" w:color="auto"/>
                <w:left w:val="none" w:sz="0" w:space="0" w:color="auto"/>
                <w:bottom w:val="none" w:sz="0" w:space="0" w:color="auto"/>
                <w:right w:val="none" w:sz="0" w:space="0" w:color="auto"/>
              </w:divBdr>
            </w:div>
            <w:div w:id="1960842273">
              <w:marLeft w:val="0"/>
              <w:marRight w:val="0"/>
              <w:marTop w:val="0"/>
              <w:marBottom w:val="0"/>
              <w:divBdr>
                <w:top w:val="none" w:sz="0" w:space="0" w:color="auto"/>
                <w:left w:val="none" w:sz="0" w:space="0" w:color="auto"/>
                <w:bottom w:val="none" w:sz="0" w:space="0" w:color="auto"/>
                <w:right w:val="none" w:sz="0" w:space="0" w:color="auto"/>
              </w:divBdr>
            </w:div>
            <w:div w:id="916717674">
              <w:marLeft w:val="0"/>
              <w:marRight w:val="0"/>
              <w:marTop w:val="0"/>
              <w:marBottom w:val="0"/>
              <w:divBdr>
                <w:top w:val="none" w:sz="0" w:space="0" w:color="auto"/>
                <w:left w:val="none" w:sz="0" w:space="0" w:color="auto"/>
                <w:bottom w:val="none" w:sz="0" w:space="0" w:color="auto"/>
                <w:right w:val="none" w:sz="0" w:space="0" w:color="auto"/>
              </w:divBdr>
            </w:div>
            <w:div w:id="1822889583">
              <w:marLeft w:val="0"/>
              <w:marRight w:val="0"/>
              <w:marTop w:val="0"/>
              <w:marBottom w:val="0"/>
              <w:divBdr>
                <w:top w:val="none" w:sz="0" w:space="0" w:color="auto"/>
                <w:left w:val="none" w:sz="0" w:space="0" w:color="auto"/>
                <w:bottom w:val="none" w:sz="0" w:space="0" w:color="auto"/>
                <w:right w:val="none" w:sz="0" w:space="0" w:color="auto"/>
              </w:divBdr>
            </w:div>
            <w:div w:id="943994194">
              <w:marLeft w:val="0"/>
              <w:marRight w:val="0"/>
              <w:marTop w:val="0"/>
              <w:marBottom w:val="0"/>
              <w:divBdr>
                <w:top w:val="none" w:sz="0" w:space="0" w:color="auto"/>
                <w:left w:val="none" w:sz="0" w:space="0" w:color="auto"/>
                <w:bottom w:val="none" w:sz="0" w:space="0" w:color="auto"/>
                <w:right w:val="none" w:sz="0" w:space="0" w:color="auto"/>
              </w:divBdr>
            </w:div>
            <w:div w:id="773088777">
              <w:marLeft w:val="0"/>
              <w:marRight w:val="0"/>
              <w:marTop w:val="0"/>
              <w:marBottom w:val="0"/>
              <w:divBdr>
                <w:top w:val="none" w:sz="0" w:space="0" w:color="auto"/>
                <w:left w:val="none" w:sz="0" w:space="0" w:color="auto"/>
                <w:bottom w:val="none" w:sz="0" w:space="0" w:color="auto"/>
                <w:right w:val="none" w:sz="0" w:space="0" w:color="auto"/>
              </w:divBdr>
            </w:div>
            <w:div w:id="529029118">
              <w:marLeft w:val="0"/>
              <w:marRight w:val="0"/>
              <w:marTop w:val="0"/>
              <w:marBottom w:val="0"/>
              <w:divBdr>
                <w:top w:val="none" w:sz="0" w:space="0" w:color="auto"/>
                <w:left w:val="none" w:sz="0" w:space="0" w:color="auto"/>
                <w:bottom w:val="none" w:sz="0" w:space="0" w:color="auto"/>
                <w:right w:val="none" w:sz="0" w:space="0" w:color="auto"/>
              </w:divBdr>
            </w:div>
            <w:div w:id="1511873068">
              <w:marLeft w:val="0"/>
              <w:marRight w:val="0"/>
              <w:marTop w:val="0"/>
              <w:marBottom w:val="0"/>
              <w:divBdr>
                <w:top w:val="none" w:sz="0" w:space="0" w:color="auto"/>
                <w:left w:val="none" w:sz="0" w:space="0" w:color="auto"/>
                <w:bottom w:val="none" w:sz="0" w:space="0" w:color="auto"/>
                <w:right w:val="none" w:sz="0" w:space="0" w:color="auto"/>
              </w:divBdr>
            </w:div>
            <w:div w:id="1762411610">
              <w:marLeft w:val="0"/>
              <w:marRight w:val="0"/>
              <w:marTop w:val="0"/>
              <w:marBottom w:val="0"/>
              <w:divBdr>
                <w:top w:val="none" w:sz="0" w:space="0" w:color="auto"/>
                <w:left w:val="none" w:sz="0" w:space="0" w:color="auto"/>
                <w:bottom w:val="none" w:sz="0" w:space="0" w:color="auto"/>
                <w:right w:val="none" w:sz="0" w:space="0" w:color="auto"/>
              </w:divBdr>
            </w:div>
            <w:div w:id="1270041157">
              <w:marLeft w:val="0"/>
              <w:marRight w:val="0"/>
              <w:marTop w:val="0"/>
              <w:marBottom w:val="0"/>
              <w:divBdr>
                <w:top w:val="none" w:sz="0" w:space="0" w:color="auto"/>
                <w:left w:val="none" w:sz="0" w:space="0" w:color="auto"/>
                <w:bottom w:val="none" w:sz="0" w:space="0" w:color="auto"/>
                <w:right w:val="none" w:sz="0" w:space="0" w:color="auto"/>
              </w:divBdr>
            </w:div>
            <w:div w:id="1579443798">
              <w:marLeft w:val="0"/>
              <w:marRight w:val="0"/>
              <w:marTop w:val="0"/>
              <w:marBottom w:val="0"/>
              <w:divBdr>
                <w:top w:val="none" w:sz="0" w:space="0" w:color="auto"/>
                <w:left w:val="none" w:sz="0" w:space="0" w:color="auto"/>
                <w:bottom w:val="none" w:sz="0" w:space="0" w:color="auto"/>
                <w:right w:val="none" w:sz="0" w:space="0" w:color="auto"/>
              </w:divBdr>
            </w:div>
            <w:div w:id="90512557">
              <w:marLeft w:val="0"/>
              <w:marRight w:val="0"/>
              <w:marTop w:val="0"/>
              <w:marBottom w:val="0"/>
              <w:divBdr>
                <w:top w:val="none" w:sz="0" w:space="0" w:color="auto"/>
                <w:left w:val="none" w:sz="0" w:space="0" w:color="auto"/>
                <w:bottom w:val="none" w:sz="0" w:space="0" w:color="auto"/>
                <w:right w:val="none" w:sz="0" w:space="0" w:color="auto"/>
              </w:divBdr>
            </w:div>
            <w:div w:id="770124346">
              <w:marLeft w:val="0"/>
              <w:marRight w:val="0"/>
              <w:marTop w:val="0"/>
              <w:marBottom w:val="0"/>
              <w:divBdr>
                <w:top w:val="none" w:sz="0" w:space="0" w:color="auto"/>
                <w:left w:val="none" w:sz="0" w:space="0" w:color="auto"/>
                <w:bottom w:val="none" w:sz="0" w:space="0" w:color="auto"/>
                <w:right w:val="none" w:sz="0" w:space="0" w:color="auto"/>
              </w:divBdr>
            </w:div>
            <w:div w:id="2013871669">
              <w:marLeft w:val="0"/>
              <w:marRight w:val="0"/>
              <w:marTop w:val="0"/>
              <w:marBottom w:val="0"/>
              <w:divBdr>
                <w:top w:val="none" w:sz="0" w:space="0" w:color="auto"/>
                <w:left w:val="none" w:sz="0" w:space="0" w:color="auto"/>
                <w:bottom w:val="none" w:sz="0" w:space="0" w:color="auto"/>
                <w:right w:val="none" w:sz="0" w:space="0" w:color="auto"/>
              </w:divBdr>
            </w:div>
            <w:div w:id="561872477">
              <w:marLeft w:val="0"/>
              <w:marRight w:val="0"/>
              <w:marTop w:val="0"/>
              <w:marBottom w:val="0"/>
              <w:divBdr>
                <w:top w:val="none" w:sz="0" w:space="0" w:color="auto"/>
                <w:left w:val="none" w:sz="0" w:space="0" w:color="auto"/>
                <w:bottom w:val="none" w:sz="0" w:space="0" w:color="auto"/>
                <w:right w:val="none" w:sz="0" w:space="0" w:color="auto"/>
              </w:divBdr>
            </w:div>
            <w:div w:id="1831600145">
              <w:marLeft w:val="0"/>
              <w:marRight w:val="0"/>
              <w:marTop w:val="0"/>
              <w:marBottom w:val="0"/>
              <w:divBdr>
                <w:top w:val="none" w:sz="0" w:space="0" w:color="auto"/>
                <w:left w:val="none" w:sz="0" w:space="0" w:color="auto"/>
                <w:bottom w:val="none" w:sz="0" w:space="0" w:color="auto"/>
                <w:right w:val="none" w:sz="0" w:space="0" w:color="auto"/>
              </w:divBdr>
            </w:div>
            <w:div w:id="434322536">
              <w:marLeft w:val="0"/>
              <w:marRight w:val="0"/>
              <w:marTop w:val="0"/>
              <w:marBottom w:val="0"/>
              <w:divBdr>
                <w:top w:val="none" w:sz="0" w:space="0" w:color="auto"/>
                <w:left w:val="none" w:sz="0" w:space="0" w:color="auto"/>
                <w:bottom w:val="none" w:sz="0" w:space="0" w:color="auto"/>
                <w:right w:val="none" w:sz="0" w:space="0" w:color="auto"/>
              </w:divBdr>
            </w:div>
            <w:div w:id="128213424">
              <w:marLeft w:val="0"/>
              <w:marRight w:val="0"/>
              <w:marTop w:val="0"/>
              <w:marBottom w:val="0"/>
              <w:divBdr>
                <w:top w:val="none" w:sz="0" w:space="0" w:color="auto"/>
                <w:left w:val="none" w:sz="0" w:space="0" w:color="auto"/>
                <w:bottom w:val="none" w:sz="0" w:space="0" w:color="auto"/>
                <w:right w:val="none" w:sz="0" w:space="0" w:color="auto"/>
              </w:divBdr>
            </w:div>
            <w:div w:id="1229000133">
              <w:marLeft w:val="0"/>
              <w:marRight w:val="0"/>
              <w:marTop w:val="0"/>
              <w:marBottom w:val="0"/>
              <w:divBdr>
                <w:top w:val="none" w:sz="0" w:space="0" w:color="auto"/>
                <w:left w:val="none" w:sz="0" w:space="0" w:color="auto"/>
                <w:bottom w:val="none" w:sz="0" w:space="0" w:color="auto"/>
                <w:right w:val="none" w:sz="0" w:space="0" w:color="auto"/>
              </w:divBdr>
            </w:div>
            <w:div w:id="1293899704">
              <w:marLeft w:val="0"/>
              <w:marRight w:val="0"/>
              <w:marTop w:val="0"/>
              <w:marBottom w:val="0"/>
              <w:divBdr>
                <w:top w:val="none" w:sz="0" w:space="0" w:color="auto"/>
                <w:left w:val="none" w:sz="0" w:space="0" w:color="auto"/>
                <w:bottom w:val="none" w:sz="0" w:space="0" w:color="auto"/>
                <w:right w:val="none" w:sz="0" w:space="0" w:color="auto"/>
              </w:divBdr>
            </w:div>
            <w:div w:id="1595436806">
              <w:marLeft w:val="0"/>
              <w:marRight w:val="0"/>
              <w:marTop w:val="0"/>
              <w:marBottom w:val="0"/>
              <w:divBdr>
                <w:top w:val="none" w:sz="0" w:space="0" w:color="auto"/>
                <w:left w:val="none" w:sz="0" w:space="0" w:color="auto"/>
                <w:bottom w:val="none" w:sz="0" w:space="0" w:color="auto"/>
                <w:right w:val="none" w:sz="0" w:space="0" w:color="auto"/>
              </w:divBdr>
            </w:div>
            <w:div w:id="1333029495">
              <w:marLeft w:val="0"/>
              <w:marRight w:val="0"/>
              <w:marTop w:val="0"/>
              <w:marBottom w:val="0"/>
              <w:divBdr>
                <w:top w:val="none" w:sz="0" w:space="0" w:color="auto"/>
                <w:left w:val="none" w:sz="0" w:space="0" w:color="auto"/>
                <w:bottom w:val="none" w:sz="0" w:space="0" w:color="auto"/>
                <w:right w:val="none" w:sz="0" w:space="0" w:color="auto"/>
              </w:divBdr>
            </w:div>
            <w:div w:id="2083522859">
              <w:marLeft w:val="0"/>
              <w:marRight w:val="0"/>
              <w:marTop w:val="0"/>
              <w:marBottom w:val="0"/>
              <w:divBdr>
                <w:top w:val="none" w:sz="0" w:space="0" w:color="auto"/>
                <w:left w:val="none" w:sz="0" w:space="0" w:color="auto"/>
                <w:bottom w:val="none" w:sz="0" w:space="0" w:color="auto"/>
                <w:right w:val="none" w:sz="0" w:space="0" w:color="auto"/>
              </w:divBdr>
            </w:div>
            <w:div w:id="999305653">
              <w:marLeft w:val="0"/>
              <w:marRight w:val="0"/>
              <w:marTop w:val="0"/>
              <w:marBottom w:val="0"/>
              <w:divBdr>
                <w:top w:val="none" w:sz="0" w:space="0" w:color="auto"/>
                <w:left w:val="none" w:sz="0" w:space="0" w:color="auto"/>
                <w:bottom w:val="none" w:sz="0" w:space="0" w:color="auto"/>
                <w:right w:val="none" w:sz="0" w:space="0" w:color="auto"/>
              </w:divBdr>
            </w:div>
            <w:div w:id="2037731908">
              <w:marLeft w:val="0"/>
              <w:marRight w:val="0"/>
              <w:marTop w:val="0"/>
              <w:marBottom w:val="0"/>
              <w:divBdr>
                <w:top w:val="none" w:sz="0" w:space="0" w:color="auto"/>
                <w:left w:val="none" w:sz="0" w:space="0" w:color="auto"/>
                <w:bottom w:val="none" w:sz="0" w:space="0" w:color="auto"/>
                <w:right w:val="none" w:sz="0" w:space="0" w:color="auto"/>
              </w:divBdr>
            </w:div>
            <w:div w:id="427506227">
              <w:marLeft w:val="0"/>
              <w:marRight w:val="0"/>
              <w:marTop w:val="0"/>
              <w:marBottom w:val="0"/>
              <w:divBdr>
                <w:top w:val="none" w:sz="0" w:space="0" w:color="auto"/>
                <w:left w:val="none" w:sz="0" w:space="0" w:color="auto"/>
                <w:bottom w:val="none" w:sz="0" w:space="0" w:color="auto"/>
                <w:right w:val="none" w:sz="0" w:space="0" w:color="auto"/>
              </w:divBdr>
            </w:div>
            <w:div w:id="1225529464">
              <w:marLeft w:val="0"/>
              <w:marRight w:val="0"/>
              <w:marTop w:val="0"/>
              <w:marBottom w:val="0"/>
              <w:divBdr>
                <w:top w:val="none" w:sz="0" w:space="0" w:color="auto"/>
                <w:left w:val="none" w:sz="0" w:space="0" w:color="auto"/>
                <w:bottom w:val="none" w:sz="0" w:space="0" w:color="auto"/>
                <w:right w:val="none" w:sz="0" w:space="0" w:color="auto"/>
              </w:divBdr>
            </w:div>
            <w:div w:id="1290018287">
              <w:marLeft w:val="0"/>
              <w:marRight w:val="0"/>
              <w:marTop w:val="0"/>
              <w:marBottom w:val="0"/>
              <w:divBdr>
                <w:top w:val="none" w:sz="0" w:space="0" w:color="auto"/>
                <w:left w:val="none" w:sz="0" w:space="0" w:color="auto"/>
                <w:bottom w:val="none" w:sz="0" w:space="0" w:color="auto"/>
                <w:right w:val="none" w:sz="0" w:space="0" w:color="auto"/>
              </w:divBdr>
            </w:div>
            <w:div w:id="1563638887">
              <w:marLeft w:val="0"/>
              <w:marRight w:val="0"/>
              <w:marTop w:val="0"/>
              <w:marBottom w:val="0"/>
              <w:divBdr>
                <w:top w:val="none" w:sz="0" w:space="0" w:color="auto"/>
                <w:left w:val="none" w:sz="0" w:space="0" w:color="auto"/>
                <w:bottom w:val="none" w:sz="0" w:space="0" w:color="auto"/>
                <w:right w:val="none" w:sz="0" w:space="0" w:color="auto"/>
              </w:divBdr>
            </w:div>
            <w:div w:id="1314795607">
              <w:marLeft w:val="0"/>
              <w:marRight w:val="0"/>
              <w:marTop w:val="0"/>
              <w:marBottom w:val="0"/>
              <w:divBdr>
                <w:top w:val="none" w:sz="0" w:space="0" w:color="auto"/>
                <w:left w:val="none" w:sz="0" w:space="0" w:color="auto"/>
                <w:bottom w:val="none" w:sz="0" w:space="0" w:color="auto"/>
                <w:right w:val="none" w:sz="0" w:space="0" w:color="auto"/>
              </w:divBdr>
            </w:div>
            <w:div w:id="9458728">
              <w:marLeft w:val="0"/>
              <w:marRight w:val="0"/>
              <w:marTop w:val="0"/>
              <w:marBottom w:val="0"/>
              <w:divBdr>
                <w:top w:val="none" w:sz="0" w:space="0" w:color="auto"/>
                <w:left w:val="none" w:sz="0" w:space="0" w:color="auto"/>
                <w:bottom w:val="none" w:sz="0" w:space="0" w:color="auto"/>
                <w:right w:val="none" w:sz="0" w:space="0" w:color="auto"/>
              </w:divBdr>
            </w:div>
            <w:div w:id="642656890">
              <w:marLeft w:val="0"/>
              <w:marRight w:val="0"/>
              <w:marTop w:val="0"/>
              <w:marBottom w:val="0"/>
              <w:divBdr>
                <w:top w:val="none" w:sz="0" w:space="0" w:color="auto"/>
                <w:left w:val="none" w:sz="0" w:space="0" w:color="auto"/>
                <w:bottom w:val="none" w:sz="0" w:space="0" w:color="auto"/>
                <w:right w:val="none" w:sz="0" w:space="0" w:color="auto"/>
              </w:divBdr>
            </w:div>
            <w:div w:id="782191081">
              <w:marLeft w:val="0"/>
              <w:marRight w:val="0"/>
              <w:marTop w:val="0"/>
              <w:marBottom w:val="0"/>
              <w:divBdr>
                <w:top w:val="none" w:sz="0" w:space="0" w:color="auto"/>
                <w:left w:val="none" w:sz="0" w:space="0" w:color="auto"/>
                <w:bottom w:val="none" w:sz="0" w:space="0" w:color="auto"/>
                <w:right w:val="none" w:sz="0" w:space="0" w:color="auto"/>
              </w:divBdr>
            </w:div>
            <w:div w:id="444469344">
              <w:marLeft w:val="0"/>
              <w:marRight w:val="0"/>
              <w:marTop w:val="0"/>
              <w:marBottom w:val="0"/>
              <w:divBdr>
                <w:top w:val="none" w:sz="0" w:space="0" w:color="auto"/>
                <w:left w:val="none" w:sz="0" w:space="0" w:color="auto"/>
                <w:bottom w:val="none" w:sz="0" w:space="0" w:color="auto"/>
                <w:right w:val="none" w:sz="0" w:space="0" w:color="auto"/>
              </w:divBdr>
            </w:div>
            <w:div w:id="1019895471">
              <w:marLeft w:val="0"/>
              <w:marRight w:val="0"/>
              <w:marTop w:val="0"/>
              <w:marBottom w:val="0"/>
              <w:divBdr>
                <w:top w:val="none" w:sz="0" w:space="0" w:color="auto"/>
                <w:left w:val="none" w:sz="0" w:space="0" w:color="auto"/>
                <w:bottom w:val="none" w:sz="0" w:space="0" w:color="auto"/>
                <w:right w:val="none" w:sz="0" w:space="0" w:color="auto"/>
              </w:divBdr>
            </w:div>
            <w:div w:id="179129815">
              <w:marLeft w:val="0"/>
              <w:marRight w:val="0"/>
              <w:marTop w:val="0"/>
              <w:marBottom w:val="0"/>
              <w:divBdr>
                <w:top w:val="none" w:sz="0" w:space="0" w:color="auto"/>
                <w:left w:val="none" w:sz="0" w:space="0" w:color="auto"/>
                <w:bottom w:val="none" w:sz="0" w:space="0" w:color="auto"/>
                <w:right w:val="none" w:sz="0" w:space="0" w:color="auto"/>
              </w:divBdr>
            </w:div>
            <w:div w:id="1120686928">
              <w:marLeft w:val="0"/>
              <w:marRight w:val="0"/>
              <w:marTop w:val="0"/>
              <w:marBottom w:val="0"/>
              <w:divBdr>
                <w:top w:val="none" w:sz="0" w:space="0" w:color="auto"/>
                <w:left w:val="none" w:sz="0" w:space="0" w:color="auto"/>
                <w:bottom w:val="none" w:sz="0" w:space="0" w:color="auto"/>
                <w:right w:val="none" w:sz="0" w:space="0" w:color="auto"/>
              </w:divBdr>
            </w:div>
            <w:div w:id="889074070">
              <w:marLeft w:val="0"/>
              <w:marRight w:val="0"/>
              <w:marTop w:val="0"/>
              <w:marBottom w:val="0"/>
              <w:divBdr>
                <w:top w:val="none" w:sz="0" w:space="0" w:color="auto"/>
                <w:left w:val="none" w:sz="0" w:space="0" w:color="auto"/>
                <w:bottom w:val="none" w:sz="0" w:space="0" w:color="auto"/>
                <w:right w:val="none" w:sz="0" w:space="0" w:color="auto"/>
              </w:divBdr>
            </w:div>
            <w:div w:id="1331641164">
              <w:marLeft w:val="0"/>
              <w:marRight w:val="0"/>
              <w:marTop w:val="0"/>
              <w:marBottom w:val="0"/>
              <w:divBdr>
                <w:top w:val="none" w:sz="0" w:space="0" w:color="auto"/>
                <w:left w:val="none" w:sz="0" w:space="0" w:color="auto"/>
                <w:bottom w:val="none" w:sz="0" w:space="0" w:color="auto"/>
                <w:right w:val="none" w:sz="0" w:space="0" w:color="auto"/>
              </w:divBdr>
            </w:div>
            <w:div w:id="1666199095">
              <w:marLeft w:val="0"/>
              <w:marRight w:val="0"/>
              <w:marTop w:val="0"/>
              <w:marBottom w:val="0"/>
              <w:divBdr>
                <w:top w:val="none" w:sz="0" w:space="0" w:color="auto"/>
                <w:left w:val="none" w:sz="0" w:space="0" w:color="auto"/>
                <w:bottom w:val="none" w:sz="0" w:space="0" w:color="auto"/>
                <w:right w:val="none" w:sz="0" w:space="0" w:color="auto"/>
              </w:divBdr>
            </w:div>
            <w:div w:id="413166620">
              <w:marLeft w:val="0"/>
              <w:marRight w:val="0"/>
              <w:marTop w:val="0"/>
              <w:marBottom w:val="0"/>
              <w:divBdr>
                <w:top w:val="none" w:sz="0" w:space="0" w:color="auto"/>
                <w:left w:val="none" w:sz="0" w:space="0" w:color="auto"/>
                <w:bottom w:val="none" w:sz="0" w:space="0" w:color="auto"/>
                <w:right w:val="none" w:sz="0" w:space="0" w:color="auto"/>
              </w:divBdr>
            </w:div>
            <w:div w:id="670568372">
              <w:marLeft w:val="0"/>
              <w:marRight w:val="0"/>
              <w:marTop w:val="0"/>
              <w:marBottom w:val="0"/>
              <w:divBdr>
                <w:top w:val="none" w:sz="0" w:space="0" w:color="auto"/>
                <w:left w:val="none" w:sz="0" w:space="0" w:color="auto"/>
                <w:bottom w:val="none" w:sz="0" w:space="0" w:color="auto"/>
                <w:right w:val="none" w:sz="0" w:space="0" w:color="auto"/>
              </w:divBdr>
            </w:div>
            <w:div w:id="1795364456">
              <w:marLeft w:val="0"/>
              <w:marRight w:val="0"/>
              <w:marTop w:val="0"/>
              <w:marBottom w:val="0"/>
              <w:divBdr>
                <w:top w:val="none" w:sz="0" w:space="0" w:color="auto"/>
                <w:left w:val="none" w:sz="0" w:space="0" w:color="auto"/>
                <w:bottom w:val="none" w:sz="0" w:space="0" w:color="auto"/>
                <w:right w:val="none" w:sz="0" w:space="0" w:color="auto"/>
              </w:divBdr>
            </w:div>
            <w:div w:id="576673862">
              <w:marLeft w:val="0"/>
              <w:marRight w:val="0"/>
              <w:marTop w:val="0"/>
              <w:marBottom w:val="0"/>
              <w:divBdr>
                <w:top w:val="none" w:sz="0" w:space="0" w:color="auto"/>
                <w:left w:val="none" w:sz="0" w:space="0" w:color="auto"/>
                <w:bottom w:val="none" w:sz="0" w:space="0" w:color="auto"/>
                <w:right w:val="none" w:sz="0" w:space="0" w:color="auto"/>
              </w:divBdr>
            </w:div>
            <w:div w:id="628047598">
              <w:marLeft w:val="0"/>
              <w:marRight w:val="0"/>
              <w:marTop w:val="0"/>
              <w:marBottom w:val="0"/>
              <w:divBdr>
                <w:top w:val="none" w:sz="0" w:space="0" w:color="auto"/>
                <w:left w:val="none" w:sz="0" w:space="0" w:color="auto"/>
                <w:bottom w:val="none" w:sz="0" w:space="0" w:color="auto"/>
                <w:right w:val="none" w:sz="0" w:space="0" w:color="auto"/>
              </w:divBdr>
            </w:div>
            <w:div w:id="1349983470">
              <w:marLeft w:val="0"/>
              <w:marRight w:val="0"/>
              <w:marTop w:val="0"/>
              <w:marBottom w:val="0"/>
              <w:divBdr>
                <w:top w:val="none" w:sz="0" w:space="0" w:color="auto"/>
                <w:left w:val="none" w:sz="0" w:space="0" w:color="auto"/>
                <w:bottom w:val="none" w:sz="0" w:space="0" w:color="auto"/>
                <w:right w:val="none" w:sz="0" w:space="0" w:color="auto"/>
              </w:divBdr>
            </w:div>
            <w:div w:id="1912034002">
              <w:marLeft w:val="0"/>
              <w:marRight w:val="0"/>
              <w:marTop w:val="0"/>
              <w:marBottom w:val="0"/>
              <w:divBdr>
                <w:top w:val="none" w:sz="0" w:space="0" w:color="auto"/>
                <w:left w:val="none" w:sz="0" w:space="0" w:color="auto"/>
                <w:bottom w:val="none" w:sz="0" w:space="0" w:color="auto"/>
                <w:right w:val="none" w:sz="0" w:space="0" w:color="auto"/>
              </w:divBdr>
            </w:div>
            <w:div w:id="1978414253">
              <w:marLeft w:val="0"/>
              <w:marRight w:val="0"/>
              <w:marTop w:val="0"/>
              <w:marBottom w:val="0"/>
              <w:divBdr>
                <w:top w:val="none" w:sz="0" w:space="0" w:color="auto"/>
                <w:left w:val="none" w:sz="0" w:space="0" w:color="auto"/>
                <w:bottom w:val="none" w:sz="0" w:space="0" w:color="auto"/>
                <w:right w:val="none" w:sz="0" w:space="0" w:color="auto"/>
              </w:divBdr>
            </w:div>
            <w:div w:id="1665277241">
              <w:marLeft w:val="0"/>
              <w:marRight w:val="0"/>
              <w:marTop w:val="0"/>
              <w:marBottom w:val="0"/>
              <w:divBdr>
                <w:top w:val="none" w:sz="0" w:space="0" w:color="auto"/>
                <w:left w:val="none" w:sz="0" w:space="0" w:color="auto"/>
                <w:bottom w:val="none" w:sz="0" w:space="0" w:color="auto"/>
                <w:right w:val="none" w:sz="0" w:space="0" w:color="auto"/>
              </w:divBdr>
            </w:div>
            <w:div w:id="624239830">
              <w:marLeft w:val="0"/>
              <w:marRight w:val="0"/>
              <w:marTop w:val="0"/>
              <w:marBottom w:val="0"/>
              <w:divBdr>
                <w:top w:val="none" w:sz="0" w:space="0" w:color="auto"/>
                <w:left w:val="none" w:sz="0" w:space="0" w:color="auto"/>
                <w:bottom w:val="none" w:sz="0" w:space="0" w:color="auto"/>
                <w:right w:val="none" w:sz="0" w:space="0" w:color="auto"/>
              </w:divBdr>
            </w:div>
            <w:div w:id="857231145">
              <w:marLeft w:val="0"/>
              <w:marRight w:val="0"/>
              <w:marTop w:val="0"/>
              <w:marBottom w:val="0"/>
              <w:divBdr>
                <w:top w:val="none" w:sz="0" w:space="0" w:color="auto"/>
                <w:left w:val="none" w:sz="0" w:space="0" w:color="auto"/>
                <w:bottom w:val="none" w:sz="0" w:space="0" w:color="auto"/>
                <w:right w:val="none" w:sz="0" w:space="0" w:color="auto"/>
              </w:divBdr>
            </w:div>
            <w:div w:id="2096395458">
              <w:marLeft w:val="0"/>
              <w:marRight w:val="0"/>
              <w:marTop w:val="0"/>
              <w:marBottom w:val="0"/>
              <w:divBdr>
                <w:top w:val="none" w:sz="0" w:space="0" w:color="auto"/>
                <w:left w:val="none" w:sz="0" w:space="0" w:color="auto"/>
                <w:bottom w:val="none" w:sz="0" w:space="0" w:color="auto"/>
                <w:right w:val="none" w:sz="0" w:space="0" w:color="auto"/>
              </w:divBdr>
            </w:div>
            <w:div w:id="1442065288">
              <w:marLeft w:val="0"/>
              <w:marRight w:val="0"/>
              <w:marTop w:val="0"/>
              <w:marBottom w:val="0"/>
              <w:divBdr>
                <w:top w:val="none" w:sz="0" w:space="0" w:color="auto"/>
                <w:left w:val="none" w:sz="0" w:space="0" w:color="auto"/>
                <w:bottom w:val="none" w:sz="0" w:space="0" w:color="auto"/>
                <w:right w:val="none" w:sz="0" w:space="0" w:color="auto"/>
              </w:divBdr>
            </w:div>
            <w:div w:id="250167275">
              <w:marLeft w:val="0"/>
              <w:marRight w:val="0"/>
              <w:marTop w:val="0"/>
              <w:marBottom w:val="0"/>
              <w:divBdr>
                <w:top w:val="none" w:sz="0" w:space="0" w:color="auto"/>
                <w:left w:val="none" w:sz="0" w:space="0" w:color="auto"/>
                <w:bottom w:val="none" w:sz="0" w:space="0" w:color="auto"/>
                <w:right w:val="none" w:sz="0" w:space="0" w:color="auto"/>
              </w:divBdr>
            </w:div>
            <w:div w:id="899556424">
              <w:marLeft w:val="0"/>
              <w:marRight w:val="0"/>
              <w:marTop w:val="0"/>
              <w:marBottom w:val="0"/>
              <w:divBdr>
                <w:top w:val="none" w:sz="0" w:space="0" w:color="auto"/>
                <w:left w:val="none" w:sz="0" w:space="0" w:color="auto"/>
                <w:bottom w:val="none" w:sz="0" w:space="0" w:color="auto"/>
                <w:right w:val="none" w:sz="0" w:space="0" w:color="auto"/>
              </w:divBdr>
            </w:div>
            <w:div w:id="2021159701">
              <w:marLeft w:val="0"/>
              <w:marRight w:val="0"/>
              <w:marTop w:val="0"/>
              <w:marBottom w:val="0"/>
              <w:divBdr>
                <w:top w:val="none" w:sz="0" w:space="0" w:color="auto"/>
                <w:left w:val="none" w:sz="0" w:space="0" w:color="auto"/>
                <w:bottom w:val="none" w:sz="0" w:space="0" w:color="auto"/>
                <w:right w:val="none" w:sz="0" w:space="0" w:color="auto"/>
              </w:divBdr>
            </w:div>
            <w:div w:id="368184022">
              <w:marLeft w:val="0"/>
              <w:marRight w:val="0"/>
              <w:marTop w:val="0"/>
              <w:marBottom w:val="0"/>
              <w:divBdr>
                <w:top w:val="none" w:sz="0" w:space="0" w:color="auto"/>
                <w:left w:val="none" w:sz="0" w:space="0" w:color="auto"/>
                <w:bottom w:val="none" w:sz="0" w:space="0" w:color="auto"/>
                <w:right w:val="none" w:sz="0" w:space="0" w:color="auto"/>
              </w:divBdr>
            </w:div>
            <w:div w:id="1347094763">
              <w:marLeft w:val="0"/>
              <w:marRight w:val="0"/>
              <w:marTop w:val="0"/>
              <w:marBottom w:val="0"/>
              <w:divBdr>
                <w:top w:val="none" w:sz="0" w:space="0" w:color="auto"/>
                <w:left w:val="none" w:sz="0" w:space="0" w:color="auto"/>
                <w:bottom w:val="none" w:sz="0" w:space="0" w:color="auto"/>
                <w:right w:val="none" w:sz="0" w:space="0" w:color="auto"/>
              </w:divBdr>
            </w:div>
            <w:div w:id="811558249">
              <w:marLeft w:val="0"/>
              <w:marRight w:val="0"/>
              <w:marTop w:val="0"/>
              <w:marBottom w:val="0"/>
              <w:divBdr>
                <w:top w:val="none" w:sz="0" w:space="0" w:color="auto"/>
                <w:left w:val="none" w:sz="0" w:space="0" w:color="auto"/>
                <w:bottom w:val="none" w:sz="0" w:space="0" w:color="auto"/>
                <w:right w:val="none" w:sz="0" w:space="0" w:color="auto"/>
              </w:divBdr>
            </w:div>
            <w:div w:id="382605687">
              <w:marLeft w:val="0"/>
              <w:marRight w:val="0"/>
              <w:marTop w:val="0"/>
              <w:marBottom w:val="0"/>
              <w:divBdr>
                <w:top w:val="none" w:sz="0" w:space="0" w:color="auto"/>
                <w:left w:val="none" w:sz="0" w:space="0" w:color="auto"/>
                <w:bottom w:val="none" w:sz="0" w:space="0" w:color="auto"/>
                <w:right w:val="none" w:sz="0" w:space="0" w:color="auto"/>
              </w:divBdr>
            </w:div>
            <w:div w:id="2078163880">
              <w:marLeft w:val="0"/>
              <w:marRight w:val="0"/>
              <w:marTop w:val="0"/>
              <w:marBottom w:val="0"/>
              <w:divBdr>
                <w:top w:val="none" w:sz="0" w:space="0" w:color="auto"/>
                <w:left w:val="none" w:sz="0" w:space="0" w:color="auto"/>
                <w:bottom w:val="none" w:sz="0" w:space="0" w:color="auto"/>
                <w:right w:val="none" w:sz="0" w:space="0" w:color="auto"/>
              </w:divBdr>
            </w:div>
            <w:div w:id="845753925">
              <w:marLeft w:val="0"/>
              <w:marRight w:val="0"/>
              <w:marTop w:val="0"/>
              <w:marBottom w:val="0"/>
              <w:divBdr>
                <w:top w:val="none" w:sz="0" w:space="0" w:color="auto"/>
                <w:left w:val="none" w:sz="0" w:space="0" w:color="auto"/>
                <w:bottom w:val="none" w:sz="0" w:space="0" w:color="auto"/>
                <w:right w:val="none" w:sz="0" w:space="0" w:color="auto"/>
              </w:divBdr>
            </w:div>
            <w:div w:id="422147967">
              <w:marLeft w:val="0"/>
              <w:marRight w:val="0"/>
              <w:marTop w:val="0"/>
              <w:marBottom w:val="0"/>
              <w:divBdr>
                <w:top w:val="none" w:sz="0" w:space="0" w:color="auto"/>
                <w:left w:val="none" w:sz="0" w:space="0" w:color="auto"/>
                <w:bottom w:val="none" w:sz="0" w:space="0" w:color="auto"/>
                <w:right w:val="none" w:sz="0" w:space="0" w:color="auto"/>
              </w:divBdr>
            </w:div>
            <w:div w:id="8334690">
              <w:marLeft w:val="0"/>
              <w:marRight w:val="0"/>
              <w:marTop w:val="0"/>
              <w:marBottom w:val="0"/>
              <w:divBdr>
                <w:top w:val="none" w:sz="0" w:space="0" w:color="auto"/>
                <w:left w:val="none" w:sz="0" w:space="0" w:color="auto"/>
                <w:bottom w:val="none" w:sz="0" w:space="0" w:color="auto"/>
                <w:right w:val="none" w:sz="0" w:space="0" w:color="auto"/>
              </w:divBdr>
            </w:div>
            <w:div w:id="268396336">
              <w:marLeft w:val="0"/>
              <w:marRight w:val="0"/>
              <w:marTop w:val="0"/>
              <w:marBottom w:val="0"/>
              <w:divBdr>
                <w:top w:val="none" w:sz="0" w:space="0" w:color="auto"/>
                <w:left w:val="none" w:sz="0" w:space="0" w:color="auto"/>
                <w:bottom w:val="none" w:sz="0" w:space="0" w:color="auto"/>
                <w:right w:val="none" w:sz="0" w:space="0" w:color="auto"/>
              </w:divBdr>
            </w:div>
            <w:div w:id="1052576526">
              <w:marLeft w:val="0"/>
              <w:marRight w:val="0"/>
              <w:marTop w:val="0"/>
              <w:marBottom w:val="0"/>
              <w:divBdr>
                <w:top w:val="none" w:sz="0" w:space="0" w:color="auto"/>
                <w:left w:val="none" w:sz="0" w:space="0" w:color="auto"/>
                <w:bottom w:val="none" w:sz="0" w:space="0" w:color="auto"/>
                <w:right w:val="none" w:sz="0" w:space="0" w:color="auto"/>
              </w:divBdr>
            </w:div>
            <w:div w:id="730925331">
              <w:marLeft w:val="0"/>
              <w:marRight w:val="0"/>
              <w:marTop w:val="0"/>
              <w:marBottom w:val="0"/>
              <w:divBdr>
                <w:top w:val="none" w:sz="0" w:space="0" w:color="auto"/>
                <w:left w:val="none" w:sz="0" w:space="0" w:color="auto"/>
                <w:bottom w:val="none" w:sz="0" w:space="0" w:color="auto"/>
                <w:right w:val="none" w:sz="0" w:space="0" w:color="auto"/>
              </w:divBdr>
            </w:div>
            <w:div w:id="908076905">
              <w:marLeft w:val="0"/>
              <w:marRight w:val="0"/>
              <w:marTop w:val="0"/>
              <w:marBottom w:val="0"/>
              <w:divBdr>
                <w:top w:val="none" w:sz="0" w:space="0" w:color="auto"/>
                <w:left w:val="none" w:sz="0" w:space="0" w:color="auto"/>
                <w:bottom w:val="none" w:sz="0" w:space="0" w:color="auto"/>
                <w:right w:val="none" w:sz="0" w:space="0" w:color="auto"/>
              </w:divBdr>
            </w:div>
            <w:div w:id="1972396169">
              <w:marLeft w:val="0"/>
              <w:marRight w:val="0"/>
              <w:marTop w:val="0"/>
              <w:marBottom w:val="0"/>
              <w:divBdr>
                <w:top w:val="none" w:sz="0" w:space="0" w:color="auto"/>
                <w:left w:val="none" w:sz="0" w:space="0" w:color="auto"/>
                <w:bottom w:val="none" w:sz="0" w:space="0" w:color="auto"/>
                <w:right w:val="none" w:sz="0" w:space="0" w:color="auto"/>
              </w:divBdr>
            </w:div>
            <w:div w:id="88745358">
              <w:marLeft w:val="0"/>
              <w:marRight w:val="0"/>
              <w:marTop w:val="0"/>
              <w:marBottom w:val="0"/>
              <w:divBdr>
                <w:top w:val="none" w:sz="0" w:space="0" w:color="auto"/>
                <w:left w:val="none" w:sz="0" w:space="0" w:color="auto"/>
                <w:bottom w:val="none" w:sz="0" w:space="0" w:color="auto"/>
                <w:right w:val="none" w:sz="0" w:space="0" w:color="auto"/>
              </w:divBdr>
            </w:div>
            <w:div w:id="1226986442">
              <w:marLeft w:val="0"/>
              <w:marRight w:val="0"/>
              <w:marTop w:val="0"/>
              <w:marBottom w:val="0"/>
              <w:divBdr>
                <w:top w:val="none" w:sz="0" w:space="0" w:color="auto"/>
                <w:left w:val="none" w:sz="0" w:space="0" w:color="auto"/>
                <w:bottom w:val="none" w:sz="0" w:space="0" w:color="auto"/>
                <w:right w:val="none" w:sz="0" w:space="0" w:color="auto"/>
              </w:divBdr>
            </w:div>
            <w:div w:id="16665331">
              <w:marLeft w:val="0"/>
              <w:marRight w:val="0"/>
              <w:marTop w:val="0"/>
              <w:marBottom w:val="0"/>
              <w:divBdr>
                <w:top w:val="none" w:sz="0" w:space="0" w:color="auto"/>
                <w:left w:val="none" w:sz="0" w:space="0" w:color="auto"/>
                <w:bottom w:val="none" w:sz="0" w:space="0" w:color="auto"/>
                <w:right w:val="none" w:sz="0" w:space="0" w:color="auto"/>
              </w:divBdr>
            </w:div>
            <w:div w:id="1962832983">
              <w:marLeft w:val="0"/>
              <w:marRight w:val="0"/>
              <w:marTop w:val="0"/>
              <w:marBottom w:val="0"/>
              <w:divBdr>
                <w:top w:val="none" w:sz="0" w:space="0" w:color="auto"/>
                <w:left w:val="none" w:sz="0" w:space="0" w:color="auto"/>
                <w:bottom w:val="none" w:sz="0" w:space="0" w:color="auto"/>
                <w:right w:val="none" w:sz="0" w:space="0" w:color="auto"/>
              </w:divBdr>
            </w:div>
            <w:div w:id="1354529915">
              <w:marLeft w:val="0"/>
              <w:marRight w:val="0"/>
              <w:marTop w:val="0"/>
              <w:marBottom w:val="0"/>
              <w:divBdr>
                <w:top w:val="none" w:sz="0" w:space="0" w:color="auto"/>
                <w:left w:val="none" w:sz="0" w:space="0" w:color="auto"/>
                <w:bottom w:val="none" w:sz="0" w:space="0" w:color="auto"/>
                <w:right w:val="none" w:sz="0" w:space="0" w:color="auto"/>
              </w:divBdr>
            </w:div>
            <w:div w:id="579681194">
              <w:marLeft w:val="0"/>
              <w:marRight w:val="0"/>
              <w:marTop w:val="0"/>
              <w:marBottom w:val="0"/>
              <w:divBdr>
                <w:top w:val="none" w:sz="0" w:space="0" w:color="auto"/>
                <w:left w:val="none" w:sz="0" w:space="0" w:color="auto"/>
                <w:bottom w:val="none" w:sz="0" w:space="0" w:color="auto"/>
                <w:right w:val="none" w:sz="0" w:space="0" w:color="auto"/>
              </w:divBdr>
            </w:div>
            <w:div w:id="2092238903">
              <w:marLeft w:val="0"/>
              <w:marRight w:val="0"/>
              <w:marTop w:val="0"/>
              <w:marBottom w:val="0"/>
              <w:divBdr>
                <w:top w:val="none" w:sz="0" w:space="0" w:color="auto"/>
                <w:left w:val="none" w:sz="0" w:space="0" w:color="auto"/>
                <w:bottom w:val="none" w:sz="0" w:space="0" w:color="auto"/>
                <w:right w:val="none" w:sz="0" w:space="0" w:color="auto"/>
              </w:divBdr>
            </w:div>
            <w:div w:id="546918444">
              <w:marLeft w:val="0"/>
              <w:marRight w:val="0"/>
              <w:marTop w:val="0"/>
              <w:marBottom w:val="0"/>
              <w:divBdr>
                <w:top w:val="none" w:sz="0" w:space="0" w:color="auto"/>
                <w:left w:val="none" w:sz="0" w:space="0" w:color="auto"/>
                <w:bottom w:val="none" w:sz="0" w:space="0" w:color="auto"/>
                <w:right w:val="none" w:sz="0" w:space="0" w:color="auto"/>
              </w:divBdr>
            </w:div>
            <w:div w:id="1139494105">
              <w:marLeft w:val="0"/>
              <w:marRight w:val="0"/>
              <w:marTop w:val="0"/>
              <w:marBottom w:val="0"/>
              <w:divBdr>
                <w:top w:val="none" w:sz="0" w:space="0" w:color="auto"/>
                <w:left w:val="none" w:sz="0" w:space="0" w:color="auto"/>
                <w:bottom w:val="none" w:sz="0" w:space="0" w:color="auto"/>
                <w:right w:val="none" w:sz="0" w:space="0" w:color="auto"/>
              </w:divBdr>
            </w:div>
            <w:div w:id="968633744">
              <w:marLeft w:val="0"/>
              <w:marRight w:val="0"/>
              <w:marTop w:val="0"/>
              <w:marBottom w:val="0"/>
              <w:divBdr>
                <w:top w:val="none" w:sz="0" w:space="0" w:color="auto"/>
                <w:left w:val="none" w:sz="0" w:space="0" w:color="auto"/>
                <w:bottom w:val="none" w:sz="0" w:space="0" w:color="auto"/>
                <w:right w:val="none" w:sz="0" w:space="0" w:color="auto"/>
              </w:divBdr>
            </w:div>
            <w:div w:id="1931306467">
              <w:marLeft w:val="0"/>
              <w:marRight w:val="0"/>
              <w:marTop w:val="0"/>
              <w:marBottom w:val="0"/>
              <w:divBdr>
                <w:top w:val="none" w:sz="0" w:space="0" w:color="auto"/>
                <w:left w:val="none" w:sz="0" w:space="0" w:color="auto"/>
                <w:bottom w:val="none" w:sz="0" w:space="0" w:color="auto"/>
                <w:right w:val="none" w:sz="0" w:space="0" w:color="auto"/>
              </w:divBdr>
            </w:div>
            <w:div w:id="1723553906">
              <w:marLeft w:val="0"/>
              <w:marRight w:val="0"/>
              <w:marTop w:val="0"/>
              <w:marBottom w:val="0"/>
              <w:divBdr>
                <w:top w:val="none" w:sz="0" w:space="0" w:color="auto"/>
                <w:left w:val="none" w:sz="0" w:space="0" w:color="auto"/>
                <w:bottom w:val="none" w:sz="0" w:space="0" w:color="auto"/>
                <w:right w:val="none" w:sz="0" w:space="0" w:color="auto"/>
              </w:divBdr>
            </w:div>
            <w:div w:id="686710987">
              <w:marLeft w:val="0"/>
              <w:marRight w:val="0"/>
              <w:marTop w:val="0"/>
              <w:marBottom w:val="0"/>
              <w:divBdr>
                <w:top w:val="none" w:sz="0" w:space="0" w:color="auto"/>
                <w:left w:val="none" w:sz="0" w:space="0" w:color="auto"/>
                <w:bottom w:val="none" w:sz="0" w:space="0" w:color="auto"/>
                <w:right w:val="none" w:sz="0" w:space="0" w:color="auto"/>
              </w:divBdr>
            </w:div>
            <w:div w:id="1790199879">
              <w:marLeft w:val="0"/>
              <w:marRight w:val="0"/>
              <w:marTop w:val="0"/>
              <w:marBottom w:val="0"/>
              <w:divBdr>
                <w:top w:val="none" w:sz="0" w:space="0" w:color="auto"/>
                <w:left w:val="none" w:sz="0" w:space="0" w:color="auto"/>
                <w:bottom w:val="none" w:sz="0" w:space="0" w:color="auto"/>
                <w:right w:val="none" w:sz="0" w:space="0" w:color="auto"/>
              </w:divBdr>
            </w:div>
            <w:div w:id="1645164005">
              <w:marLeft w:val="0"/>
              <w:marRight w:val="0"/>
              <w:marTop w:val="0"/>
              <w:marBottom w:val="0"/>
              <w:divBdr>
                <w:top w:val="none" w:sz="0" w:space="0" w:color="auto"/>
                <w:left w:val="none" w:sz="0" w:space="0" w:color="auto"/>
                <w:bottom w:val="none" w:sz="0" w:space="0" w:color="auto"/>
                <w:right w:val="none" w:sz="0" w:space="0" w:color="auto"/>
              </w:divBdr>
            </w:div>
            <w:div w:id="929509713">
              <w:marLeft w:val="0"/>
              <w:marRight w:val="0"/>
              <w:marTop w:val="0"/>
              <w:marBottom w:val="0"/>
              <w:divBdr>
                <w:top w:val="none" w:sz="0" w:space="0" w:color="auto"/>
                <w:left w:val="none" w:sz="0" w:space="0" w:color="auto"/>
                <w:bottom w:val="none" w:sz="0" w:space="0" w:color="auto"/>
                <w:right w:val="none" w:sz="0" w:space="0" w:color="auto"/>
              </w:divBdr>
            </w:div>
            <w:div w:id="402527437">
              <w:marLeft w:val="0"/>
              <w:marRight w:val="0"/>
              <w:marTop w:val="0"/>
              <w:marBottom w:val="0"/>
              <w:divBdr>
                <w:top w:val="none" w:sz="0" w:space="0" w:color="auto"/>
                <w:left w:val="none" w:sz="0" w:space="0" w:color="auto"/>
                <w:bottom w:val="none" w:sz="0" w:space="0" w:color="auto"/>
                <w:right w:val="none" w:sz="0" w:space="0" w:color="auto"/>
              </w:divBdr>
            </w:div>
            <w:div w:id="151793733">
              <w:marLeft w:val="0"/>
              <w:marRight w:val="0"/>
              <w:marTop w:val="0"/>
              <w:marBottom w:val="0"/>
              <w:divBdr>
                <w:top w:val="none" w:sz="0" w:space="0" w:color="auto"/>
                <w:left w:val="none" w:sz="0" w:space="0" w:color="auto"/>
                <w:bottom w:val="none" w:sz="0" w:space="0" w:color="auto"/>
                <w:right w:val="none" w:sz="0" w:space="0" w:color="auto"/>
              </w:divBdr>
            </w:div>
            <w:div w:id="1310093579">
              <w:marLeft w:val="0"/>
              <w:marRight w:val="0"/>
              <w:marTop w:val="0"/>
              <w:marBottom w:val="0"/>
              <w:divBdr>
                <w:top w:val="none" w:sz="0" w:space="0" w:color="auto"/>
                <w:left w:val="none" w:sz="0" w:space="0" w:color="auto"/>
                <w:bottom w:val="none" w:sz="0" w:space="0" w:color="auto"/>
                <w:right w:val="none" w:sz="0" w:space="0" w:color="auto"/>
              </w:divBdr>
            </w:div>
            <w:div w:id="1584338247">
              <w:marLeft w:val="0"/>
              <w:marRight w:val="0"/>
              <w:marTop w:val="0"/>
              <w:marBottom w:val="0"/>
              <w:divBdr>
                <w:top w:val="none" w:sz="0" w:space="0" w:color="auto"/>
                <w:left w:val="none" w:sz="0" w:space="0" w:color="auto"/>
                <w:bottom w:val="none" w:sz="0" w:space="0" w:color="auto"/>
                <w:right w:val="none" w:sz="0" w:space="0" w:color="auto"/>
              </w:divBdr>
            </w:div>
            <w:div w:id="1490630658">
              <w:marLeft w:val="0"/>
              <w:marRight w:val="0"/>
              <w:marTop w:val="0"/>
              <w:marBottom w:val="0"/>
              <w:divBdr>
                <w:top w:val="none" w:sz="0" w:space="0" w:color="auto"/>
                <w:left w:val="none" w:sz="0" w:space="0" w:color="auto"/>
                <w:bottom w:val="none" w:sz="0" w:space="0" w:color="auto"/>
                <w:right w:val="none" w:sz="0" w:space="0" w:color="auto"/>
              </w:divBdr>
            </w:div>
            <w:div w:id="780494794">
              <w:marLeft w:val="0"/>
              <w:marRight w:val="0"/>
              <w:marTop w:val="0"/>
              <w:marBottom w:val="0"/>
              <w:divBdr>
                <w:top w:val="none" w:sz="0" w:space="0" w:color="auto"/>
                <w:left w:val="none" w:sz="0" w:space="0" w:color="auto"/>
                <w:bottom w:val="none" w:sz="0" w:space="0" w:color="auto"/>
                <w:right w:val="none" w:sz="0" w:space="0" w:color="auto"/>
              </w:divBdr>
            </w:div>
            <w:div w:id="1340541729">
              <w:marLeft w:val="0"/>
              <w:marRight w:val="0"/>
              <w:marTop w:val="0"/>
              <w:marBottom w:val="0"/>
              <w:divBdr>
                <w:top w:val="none" w:sz="0" w:space="0" w:color="auto"/>
                <w:left w:val="none" w:sz="0" w:space="0" w:color="auto"/>
                <w:bottom w:val="none" w:sz="0" w:space="0" w:color="auto"/>
                <w:right w:val="none" w:sz="0" w:space="0" w:color="auto"/>
              </w:divBdr>
            </w:div>
            <w:div w:id="1897234423">
              <w:marLeft w:val="0"/>
              <w:marRight w:val="0"/>
              <w:marTop w:val="0"/>
              <w:marBottom w:val="0"/>
              <w:divBdr>
                <w:top w:val="none" w:sz="0" w:space="0" w:color="auto"/>
                <w:left w:val="none" w:sz="0" w:space="0" w:color="auto"/>
                <w:bottom w:val="none" w:sz="0" w:space="0" w:color="auto"/>
                <w:right w:val="none" w:sz="0" w:space="0" w:color="auto"/>
              </w:divBdr>
            </w:div>
            <w:div w:id="1630740858">
              <w:marLeft w:val="0"/>
              <w:marRight w:val="0"/>
              <w:marTop w:val="0"/>
              <w:marBottom w:val="0"/>
              <w:divBdr>
                <w:top w:val="none" w:sz="0" w:space="0" w:color="auto"/>
                <w:left w:val="none" w:sz="0" w:space="0" w:color="auto"/>
                <w:bottom w:val="none" w:sz="0" w:space="0" w:color="auto"/>
                <w:right w:val="none" w:sz="0" w:space="0" w:color="auto"/>
              </w:divBdr>
            </w:div>
            <w:div w:id="1470585246">
              <w:marLeft w:val="0"/>
              <w:marRight w:val="0"/>
              <w:marTop w:val="0"/>
              <w:marBottom w:val="0"/>
              <w:divBdr>
                <w:top w:val="none" w:sz="0" w:space="0" w:color="auto"/>
                <w:left w:val="none" w:sz="0" w:space="0" w:color="auto"/>
                <w:bottom w:val="none" w:sz="0" w:space="0" w:color="auto"/>
                <w:right w:val="none" w:sz="0" w:space="0" w:color="auto"/>
              </w:divBdr>
            </w:div>
            <w:div w:id="403524903">
              <w:marLeft w:val="0"/>
              <w:marRight w:val="0"/>
              <w:marTop w:val="0"/>
              <w:marBottom w:val="0"/>
              <w:divBdr>
                <w:top w:val="none" w:sz="0" w:space="0" w:color="auto"/>
                <w:left w:val="none" w:sz="0" w:space="0" w:color="auto"/>
                <w:bottom w:val="none" w:sz="0" w:space="0" w:color="auto"/>
                <w:right w:val="none" w:sz="0" w:space="0" w:color="auto"/>
              </w:divBdr>
            </w:div>
            <w:div w:id="2125342998">
              <w:marLeft w:val="0"/>
              <w:marRight w:val="0"/>
              <w:marTop w:val="0"/>
              <w:marBottom w:val="0"/>
              <w:divBdr>
                <w:top w:val="none" w:sz="0" w:space="0" w:color="auto"/>
                <w:left w:val="none" w:sz="0" w:space="0" w:color="auto"/>
                <w:bottom w:val="none" w:sz="0" w:space="0" w:color="auto"/>
                <w:right w:val="none" w:sz="0" w:space="0" w:color="auto"/>
              </w:divBdr>
            </w:div>
            <w:div w:id="1151827562">
              <w:marLeft w:val="0"/>
              <w:marRight w:val="0"/>
              <w:marTop w:val="0"/>
              <w:marBottom w:val="0"/>
              <w:divBdr>
                <w:top w:val="none" w:sz="0" w:space="0" w:color="auto"/>
                <w:left w:val="none" w:sz="0" w:space="0" w:color="auto"/>
                <w:bottom w:val="none" w:sz="0" w:space="0" w:color="auto"/>
                <w:right w:val="none" w:sz="0" w:space="0" w:color="auto"/>
              </w:divBdr>
            </w:div>
            <w:div w:id="1529217663">
              <w:marLeft w:val="0"/>
              <w:marRight w:val="0"/>
              <w:marTop w:val="0"/>
              <w:marBottom w:val="0"/>
              <w:divBdr>
                <w:top w:val="none" w:sz="0" w:space="0" w:color="auto"/>
                <w:left w:val="none" w:sz="0" w:space="0" w:color="auto"/>
                <w:bottom w:val="none" w:sz="0" w:space="0" w:color="auto"/>
                <w:right w:val="none" w:sz="0" w:space="0" w:color="auto"/>
              </w:divBdr>
            </w:div>
            <w:div w:id="1298877924">
              <w:marLeft w:val="0"/>
              <w:marRight w:val="0"/>
              <w:marTop w:val="0"/>
              <w:marBottom w:val="0"/>
              <w:divBdr>
                <w:top w:val="none" w:sz="0" w:space="0" w:color="auto"/>
                <w:left w:val="none" w:sz="0" w:space="0" w:color="auto"/>
                <w:bottom w:val="none" w:sz="0" w:space="0" w:color="auto"/>
                <w:right w:val="none" w:sz="0" w:space="0" w:color="auto"/>
              </w:divBdr>
            </w:div>
            <w:div w:id="1298028834">
              <w:marLeft w:val="0"/>
              <w:marRight w:val="0"/>
              <w:marTop w:val="0"/>
              <w:marBottom w:val="0"/>
              <w:divBdr>
                <w:top w:val="none" w:sz="0" w:space="0" w:color="auto"/>
                <w:left w:val="none" w:sz="0" w:space="0" w:color="auto"/>
                <w:bottom w:val="none" w:sz="0" w:space="0" w:color="auto"/>
                <w:right w:val="none" w:sz="0" w:space="0" w:color="auto"/>
              </w:divBdr>
            </w:div>
            <w:div w:id="324164526">
              <w:marLeft w:val="0"/>
              <w:marRight w:val="0"/>
              <w:marTop w:val="0"/>
              <w:marBottom w:val="0"/>
              <w:divBdr>
                <w:top w:val="none" w:sz="0" w:space="0" w:color="auto"/>
                <w:left w:val="none" w:sz="0" w:space="0" w:color="auto"/>
                <w:bottom w:val="none" w:sz="0" w:space="0" w:color="auto"/>
                <w:right w:val="none" w:sz="0" w:space="0" w:color="auto"/>
              </w:divBdr>
            </w:div>
            <w:div w:id="1023475965">
              <w:marLeft w:val="0"/>
              <w:marRight w:val="0"/>
              <w:marTop w:val="0"/>
              <w:marBottom w:val="0"/>
              <w:divBdr>
                <w:top w:val="none" w:sz="0" w:space="0" w:color="auto"/>
                <w:left w:val="none" w:sz="0" w:space="0" w:color="auto"/>
                <w:bottom w:val="none" w:sz="0" w:space="0" w:color="auto"/>
                <w:right w:val="none" w:sz="0" w:space="0" w:color="auto"/>
              </w:divBdr>
            </w:div>
            <w:div w:id="1917206016">
              <w:marLeft w:val="0"/>
              <w:marRight w:val="0"/>
              <w:marTop w:val="0"/>
              <w:marBottom w:val="0"/>
              <w:divBdr>
                <w:top w:val="none" w:sz="0" w:space="0" w:color="auto"/>
                <w:left w:val="none" w:sz="0" w:space="0" w:color="auto"/>
                <w:bottom w:val="none" w:sz="0" w:space="0" w:color="auto"/>
                <w:right w:val="none" w:sz="0" w:space="0" w:color="auto"/>
              </w:divBdr>
            </w:div>
            <w:div w:id="455829362">
              <w:marLeft w:val="0"/>
              <w:marRight w:val="0"/>
              <w:marTop w:val="0"/>
              <w:marBottom w:val="0"/>
              <w:divBdr>
                <w:top w:val="none" w:sz="0" w:space="0" w:color="auto"/>
                <w:left w:val="none" w:sz="0" w:space="0" w:color="auto"/>
                <w:bottom w:val="none" w:sz="0" w:space="0" w:color="auto"/>
                <w:right w:val="none" w:sz="0" w:space="0" w:color="auto"/>
              </w:divBdr>
            </w:div>
            <w:div w:id="899678902">
              <w:marLeft w:val="0"/>
              <w:marRight w:val="0"/>
              <w:marTop w:val="0"/>
              <w:marBottom w:val="0"/>
              <w:divBdr>
                <w:top w:val="none" w:sz="0" w:space="0" w:color="auto"/>
                <w:left w:val="none" w:sz="0" w:space="0" w:color="auto"/>
                <w:bottom w:val="none" w:sz="0" w:space="0" w:color="auto"/>
                <w:right w:val="none" w:sz="0" w:space="0" w:color="auto"/>
              </w:divBdr>
            </w:div>
            <w:div w:id="210312810">
              <w:marLeft w:val="0"/>
              <w:marRight w:val="0"/>
              <w:marTop w:val="0"/>
              <w:marBottom w:val="0"/>
              <w:divBdr>
                <w:top w:val="none" w:sz="0" w:space="0" w:color="auto"/>
                <w:left w:val="none" w:sz="0" w:space="0" w:color="auto"/>
                <w:bottom w:val="none" w:sz="0" w:space="0" w:color="auto"/>
                <w:right w:val="none" w:sz="0" w:space="0" w:color="auto"/>
              </w:divBdr>
            </w:div>
            <w:div w:id="1361319333">
              <w:marLeft w:val="0"/>
              <w:marRight w:val="0"/>
              <w:marTop w:val="0"/>
              <w:marBottom w:val="0"/>
              <w:divBdr>
                <w:top w:val="none" w:sz="0" w:space="0" w:color="auto"/>
                <w:left w:val="none" w:sz="0" w:space="0" w:color="auto"/>
                <w:bottom w:val="none" w:sz="0" w:space="0" w:color="auto"/>
                <w:right w:val="none" w:sz="0" w:space="0" w:color="auto"/>
              </w:divBdr>
            </w:div>
            <w:div w:id="1737317886">
              <w:marLeft w:val="0"/>
              <w:marRight w:val="0"/>
              <w:marTop w:val="0"/>
              <w:marBottom w:val="0"/>
              <w:divBdr>
                <w:top w:val="none" w:sz="0" w:space="0" w:color="auto"/>
                <w:left w:val="none" w:sz="0" w:space="0" w:color="auto"/>
                <w:bottom w:val="none" w:sz="0" w:space="0" w:color="auto"/>
                <w:right w:val="none" w:sz="0" w:space="0" w:color="auto"/>
              </w:divBdr>
            </w:div>
            <w:div w:id="1810434820">
              <w:marLeft w:val="0"/>
              <w:marRight w:val="0"/>
              <w:marTop w:val="0"/>
              <w:marBottom w:val="0"/>
              <w:divBdr>
                <w:top w:val="none" w:sz="0" w:space="0" w:color="auto"/>
                <w:left w:val="none" w:sz="0" w:space="0" w:color="auto"/>
                <w:bottom w:val="none" w:sz="0" w:space="0" w:color="auto"/>
                <w:right w:val="none" w:sz="0" w:space="0" w:color="auto"/>
              </w:divBdr>
            </w:div>
            <w:div w:id="901213920">
              <w:marLeft w:val="0"/>
              <w:marRight w:val="0"/>
              <w:marTop w:val="0"/>
              <w:marBottom w:val="0"/>
              <w:divBdr>
                <w:top w:val="none" w:sz="0" w:space="0" w:color="auto"/>
                <w:left w:val="none" w:sz="0" w:space="0" w:color="auto"/>
                <w:bottom w:val="none" w:sz="0" w:space="0" w:color="auto"/>
                <w:right w:val="none" w:sz="0" w:space="0" w:color="auto"/>
              </w:divBdr>
            </w:div>
            <w:div w:id="561064471">
              <w:marLeft w:val="0"/>
              <w:marRight w:val="0"/>
              <w:marTop w:val="0"/>
              <w:marBottom w:val="0"/>
              <w:divBdr>
                <w:top w:val="none" w:sz="0" w:space="0" w:color="auto"/>
                <w:left w:val="none" w:sz="0" w:space="0" w:color="auto"/>
                <w:bottom w:val="none" w:sz="0" w:space="0" w:color="auto"/>
                <w:right w:val="none" w:sz="0" w:space="0" w:color="auto"/>
              </w:divBdr>
            </w:div>
            <w:div w:id="1164777366">
              <w:marLeft w:val="0"/>
              <w:marRight w:val="0"/>
              <w:marTop w:val="0"/>
              <w:marBottom w:val="0"/>
              <w:divBdr>
                <w:top w:val="none" w:sz="0" w:space="0" w:color="auto"/>
                <w:left w:val="none" w:sz="0" w:space="0" w:color="auto"/>
                <w:bottom w:val="none" w:sz="0" w:space="0" w:color="auto"/>
                <w:right w:val="none" w:sz="0" w:space="0" w:color="auto"/>
              </w:divBdr>
            </w:div>
            <w:div w:id="1514150657">
              <w:marLeft w:val="0"/>
              <w:marRight w:val="0"/>
              <w:marTop w:val="0"/>
              <w:marBottom w:val="0"/>
              <w:divBdr>
                <w:top w:val="none" w:sz="0" w:space="0" w:color="auto"/>
                <w:left w:val="none" w:sz="0" w:space="0" w:color="auto"/>
                <w:bottom w:val="none" w:sz="0" w:space="0" w:color="auto"/>
                <w:right w:val="none" w:sz="0" w:space="0" w:color="auto"/>
              </w:divBdr>
            </w:div>
            <w:div w:id="295988641">
              <w:marLeft w:val="0"/>
              <w:marRight w:val="0"/>
              <w:marTop w:val="0"/>
              <w:marBottom w:val="0"/>
              <w:divBdr>
                <w:top w:val="none" w:sz="0" w:space="0" w:color="auto"/>
                <w:left w:val="none" w:sz="0" w:space="0" w:color="auto"/>
                <w:bottom w:val="none" w:sz="0" w:space="0" w:color="auto"/>
                <w:right w:val="none" w:sz="0" w:space="0" w:color="auto"/>
              </w:divBdr>
            </w:div>
            <w:div w:id="1556968317">
              <w:marLeft w:val="0"/>
              <w:marRight w:val="0"/>
              <w:marTop w:val="0"/>
              <w:marBottom w:val="0"/>
              <w:divBdr>
                <w:top w:val="none" w:sz="0" w:space="0" w:color="auto"/>
                <w:left w:val="none" w:sz="0" w:space="0" w:color="auto"/>
                <w:bottom w:val="none" w:sz="0" w:space="0" w:color="auto"/>
                <w:right w:val="none" w:sz="0" w:space="0" w:color="auto"/>
              </w:divBdr>
            </w:div>
            <w:div w:id="443040473">
              <w:marLeft w:val="0"/>
              <w:marRight w:val="0"/>
              <w:marTop w:val="0"/>
              <w:marBottom w:val="0"/>
              <w:divBdr>
                <w:top w:val="none" w:sz="0" w:space="0" w:color="auto"/>
                <w:left w:val="none" w:sz="0" w:space="0" w:color="auto"/>
                <w:bottom w:val="none" w:sz="0" w:space="0" w:color="auto"/>
                <w:right w:val="none" w:sz="0" w:space="0" w:color="auto"/>
              </w:divBdr>
            </w:div>
            <w:div w:id="129444949">
              <w:marLeft w:val="0"/>
              <w:marRight w:val="0"/>
              <w:marTop w:val="0"/>
              <w:marBottom w:val="0"/>
              <w:divBdr>
                <w:top w:val="none" w:sz="0" w:space="0" w:color="auto"/>
                <w:left w:val="none" w:sz="0" w:space="0" w:color="auto"/>
                <w:bottom w:val="none" w:sz="0" w:space="0" w:color="auto"/>
                <w:right w:val="none" w:sz="0" w:space="0" w:color="auto"/>
              </w:divBdr>
            </w:div>
            <w:div w:id="1524709534">
              <w:marLeft w:val="0"/>
              <w:marRight w:val="0"/>
              <w:marTop w:val="0"/>
              <w:marBottom w:val="0"/>
              <w:divBdr>
                <w:top w:val="none" w:sz="0" w:space="0" w:color="auto"/>
                <w:left w:val="none" w:sz="0" w:space="0" w:color="auto"/>
                <w:bottom w:val="none" w:sz="0" w:space="0" w:color="auto"/>
                <w:right w:val="none" w:sz="0" w:space="0" w:color="auto"/>
              </w:divBdr>
            </w:div>
            <w:div w:id="293681872">
              <w:marLeft w:val="0"/>
              <w:marRight w:val="0"/>
              <w:marTop w:val="0"/>
              <w:marBottom w:val="0"/>
              <w:divBdr>
                <w:top w:val="none" w:sz="0" w:space="0" w:color="auto"/>
                <w:left w:val="none" w:sz="0" w:space="0" w:color="auto"/>
                <w:bottom w:val="none" w:sz="0" w:space="0" w:color="auto"/>
                <w:right w:val="none" w:sz="0" w:space="0" w:color="auto"/>
              </w:divBdr>
            </w:div>
            <w:div w:id="1197548504">
              <w:marLeft w:val="0"/>
              <w:marRight w:val="0"/>
              <w:marTop w:val="0"/>
              <w:marBottom w:val="0"/>
              <w:divBdr>
                <w:top w:val="none" w:sz="0" w:space="0" w:color="auto"/>
                <w:left w:val="none" w:sz="0" w:space="0" w:color="auto"/>
                <w:bottom w:val="none" w:sz="0" w:space="0" w:color="auto"/>
                <w:right w:val="none" w:sz="0" w:space="0" w:color="auto"/>
              </w:divBdr>
            </w:div>
            <w:div w:id="630406215">
              <w:marLeft w:val="0"/>
              <w:marRight w:val="0"/>
              <w:marTop w:val="0"/>
              <w:marBottom w:val="0"/>
              <w:divBdr>
                <w:top w:val="none" w:sz="0" w:space="0" w:color="auto"/>
                <w:left w:val="none" w:sz="0" w:space="0" w:color="auto"/>
                <w:bottom w:val="none" w:sz="0" w:space="0" w:color="auto"/>
                <w:right w:val="none" w:sz="0" w:space="0" w:color="auto"/>
              </w:divBdr>
            </w:div>
            <w:div w:id="272052838">
              <w:marLeft w:val="0"/>
              <w:marRight w:val="0"/>
              <w:marTop w:val="0"/>
              <w:marBottom w:val="0"/>
              <w:divBdr>
                <w:top w:val="none" w:sz="0" w:space="0" w:color="auto"/>
                <w:left w:val="none" w:sz="0" w:space="0" w:color="auto"/>
                <w:bottom w:val="none" w:sz="0" w:space="0" w:color="auto"/>
                <w:right w:val="none" w:sz="0" w:space="0" w:color="auto"/>
              </w:divBdr>
            </w:div>
            <w:div w:id="122626666">
              <w:marLeft w:val="0"/>
              <w:marRight w:val="0"/>
              <w:marTop w:val="0"/>
              <w:marBottom w:val="0"/>
              <w:divBdr>
                <w:top w:val="none" w:sz="0" w:space="0" w:color="auto"/>
                <w:left w:val="none" w:sz="0" w:space="0" w:color="auto"/>
                <w:bottom w:val="none" w:sz="0" w:space="0" w:color="auto"/>
                <w:right w:val="none" w:sz="0" w:space="0" w:color="auto"/>
              </w:divBdr>
            </w:div>
            <w:div w:id="1324309730">
              <w:marLeft w:val="0"/>
              <w:marRight w:val="0"/>
              <w:marTop w:val="0"/>
              <w:marBottom w:val="0"/>
              <w:divBdr>
                <w:top w:val="none" w:sz="0" w:space="0" w:color="auto"/>
                <w:left w:val="none" w:sz="0" w:space="0" w:color="auto"/>
                <w:bottom w:val="none" w:sz="0" w:space="0" w:color="auto"/>
                <w:right w:val="none" w:sz="0" w:space="0" w:color="auto"/>
              </w:divBdr>
            </w:div>
            <w:div w:id="1549294724">
              <w:marLeft w:val="0"/>
              <w:marRight w:val="0"/>
              <w:marTop w:val="0"/>
              <w:marBottom w:val="0"/>
              <w:divBdr>
                <w:top w:val="none" w:sz="0" w:space="0" w:color="auto"/>
                <w:left w:val="none" w:sz="0" w:space="0" w:color="auto"/>
                <w:bottom w:val="none" w:sz="0" w:space="0" w:color="auto"/>
                <w:right w:val="none" w:sz="0" w:space="0" w:color="auto"/>
              </w:divBdr>
            </w:div>
            <w:div w:id="1435050037">
              <w:marLeft w:val="0"/>
              <w:marRight w:val="0"/>
              <w:marTop w:val="0"/>
              <w:marBottom w:val="0"/>
              <w:divBdr>
                <w:top w:val="none" w:sz="0" w:space="0" w:color="auto"/>
                <w:left w:val="none" w:sz="0" w:space="0" w:color="auto"/>
                <w:bottom w:val="none" w:sz="0" w:space="0" w:color="auto"/>
                <w:right w:val="none" w:sz="0" w:space="0" w:color="auto"/>
              </w:divBdr>
            </w:div>
            <w:div w:id="322783740">
              <w:marLeft w:val="0"/>
              <w:marRight w:val="0"/>
              <w:marTop w:val="0"/>
              <w:marBottom w:val="0"/>
              <w:divBdr>
                <w:top w:val="none" w:sz="0" w:space="0" w:color="auto"/>
                <w:left w:val="none" w:sz="0" w:space="0" w:color="auto"/>
                <w:bottom w:val="none" w:sz="0" w:space="0" w:color="auto"/>
                <w:right w:val="none" w:sz="0" w:space="0" w:color="auto"/>
              </w:divBdr>
            </w:div>
            <w:div w:id="1889949172">
              <w:marLeft w:val="0"/>
              <w:marRight w:val="0"/>
              <w:marTop w:val="0"/>
              <w:marBottom w:val="0"/>
              <w:divBdr>
                <w:top w:val="none" w:sz="0" w:space="0" w:color="auto"/>
                <w:left w:val="none" w:sz="0" w:space="0" w:color="auto"/>
                <w:bottom w:val="none" w:sz="0" w:space="0" w:color="auto"/>
                <w:right w:val="none" w:sz="0" w:space="0" w:color="auto"/>
              </w:divBdr>
            </w:div>
            <w:div w:id="548155627">
              <w:marLeft w:val="0"/>
              <w:marRight w:val="0"/>
              <w:marTop w:val="0"/>
              <w:marBottom w:val="0"/>
              <w:divBdr>
                <w:top w:val="none" w:sz="0" w:space="0" w:color="auto"/>
                <w:left w:val="none" w:sz="0" w:space="0" w:color="auto"/>
                <w:bottom w:val="none" w:sz="0" w:space="0" w:color="auto"/>
                <w:right w:val="none" w:sz="0" w:space="0" w:color="auto"/>
              </w:divBdr>
            </w:div>
            <w:div w:id="1124036040">
              <w:marLeft w:val="0"/>
              <w:marRight w:val="0"/>
              <w:marTop w:val="0"/>
              <w:marBottom w:val="0"/>
              <w:divBdr>
                <w:top w:val="none" w:sz="0" w:space="0" w:color="auto"/>
                <w:left w:val="none" w:sz="0" w:space="0" w:color="auto"/>
                <w:bottom w:val="none" w:sz="0" w:space="0" w:color="auto"/>
                <w:right w:val="none" w:sz="0" w:space="0" w:color="auto"/>
              </w:divBdr>
            </w:div>
            <w:div w:id="819276000">
              <w:marLeft w:val="0"/>
              <w:marRight w:val="0"/>
              <w:marTop w:val="0"/>
              <w:marBottom w:val="0"/>
              <w:divBdr>
                <w:top w:val="none" w:sz="0" w:space="0" w:color="auto"/>
                <w:left w:val="none" w:sz="0" w:space="0" w:color="auto"/>
                <w:bottom w:val="none" w:sz="0" w:space="0" w:color="auto"/>
                <w:right w:val="none" w:sz="0" w:space="0" w:color="auto"/>
              </w:divBdr>
            </w:div>
            <w:div w:id="1003433232">
              <w:marLeft w:val="0"/>
              <w:marRight w:val="0"/>
              <w:marTop w:val="0"/>
              <w:marBottom w:val="0"/>
              <w:divBdr>
                <w:top w:val="none" w:sz="0" w:space="0" w:color="auto"/>
                <w:left w:val="none" w:sz="0" w:space="0" w:color="auto"/>
                <w:bottom w:val="none" w:sz="0" w:space="0" w:color="auto"/>
                <w:right w:val="none" w:sz="0" w:space="0" w:color="auto"/>
              </w:divBdr>
            </w:div>
            <w:div w:id="1356689050">
              <w:marLeft w:val="0"/>
              <w:marRight w:val="0"/>
              <w:marTop w:val="0"/>
              <w:marBottom w:val="0"/>
              <w:divBdr>
                <w:top w:val="none" w:sz="0" w:space="0" w:color="auto"/>
                <w:left w:val="none" w:sz="0" w:space="0" w:color="auto"/>
                <w:bottom w:val="none" w:sz="0" w:space="0" w:color="auto"/>
                <w:right w:val="none" w:sz="0" w:space="0" w:color="auto"/>
              </w:divBdr>
            </w:div>
            <w:div w:id="623509987">
              <w:marLeft w:val="0"/>
              <w:marRight w:val="0"/>
              <w:marTop w:val="0"/>
              <w:marBottom w:val="0"/>
              <w:divBdr>
                <w:top w:val="none" w:sz="0" w:space="0" w:color="auto"/>
                <w:left w:val="none" w:sz="0" w:space="0" w:color="auto"/>
                <w:bottom w:val="none" w:sz="0" w:space="0" w:color="auto"/>
                <w:right w:val="none" w:sz="0" w:space="0" w:color="auto"/>
              </w:divBdr>
            </w:div>
            <w:div w:id="1834829852">
              <w:marLeft w:val="0"/>
              <w:marRight w:val="0"/>
              <w:marTop w:val="0"/>
              <w:marBottom w:val="0"/>
              <w:divBdr>
                <w:top w:val="none" w:sz="0" w:space="0" w:color="auto"/>
                <w:left w:val="none" w:sz="0" w:space="0" w:color="auto"/>
                <w:bottom w:val="none" w:sz="0" w:space="0" w:color="auto"/>
                <w:right w:val="none" w:sz="0" w:space="0" w:color="auto"/>
              </w:divBdr>
            </w:div>
            <w:div w:id="1800415542">
              <w:marLeft w:val="0"/>
              <w:marRight w:val="0"/>
              <w:marTop w:val="0"/>
              <w:marBottom w:val="0"/>
              <w:divBdr>
                <w:top w:val="none" w:sz="0" w:space="0" w:color="auto"/>
                <w:left w:val="none" w:sz="0" w:space="0" w:color="auto"/>
                <w:bottom w:val="none" w:sz="0" w:space="0" w:color="auto"/>
                <w:right w:val="none" w:sz="0" w:space="0" w:color="auto"/>
              </w:divBdr>
            </w:div>
            <w:div w:id="531578245">
              <w:marLeft w:val="0"/>
              <w:marRight w:val="0"/>
              <w:marTop w:val="0"/>
              <w:marBottom w:val="0"/>
              <w:divBdr>
                <w:top w:val="none" w:sz="0" w:space="0" w:color="auto"/>
                <w:left w:val="none" w:sz="0" w:space="0" w:color="auto"/>
                <w:bottom w:val="none" w:sz="0" w:space="0" w:color="auto"/>
                <w:right w:val="none" w:sz="0" w:space="0" w:color="auto"/>
              </w:divBdr>
            </w:div>
            <w:div w:id="629820121">
              <w:marLeft w:val="0"/>
              <w:marRight w:val="0"/>
              <w:marTop w:val="0"/>
              <w:marBottom w:val="0"/>
              <w:divBdr>
                <w:top w:val="none" w:sz="0" w:space="0" w:color="auto"/>
                <w:left w:val="none" w:sz="0" w:space="0" w:color="auto"/>
                <w:bottom w:val="none" w:sz="0" w:space="0" w:color="auto"/>
                <w:right w:val="none" w:sz="0" w:space="0" w:color="auto"/>
              </w:divBdr>
            </w:div>
            <w:div w:id="212892090">
              <w:marLeft w:val="0"/>
              <w:marRight w:val="0"/>
              <w:marTop w:val="0"/>
              <w:marBottom w:val="0"/>
              <w:divBdr>
                <w:top w:val="none" w:sz="0" w:space="0" w:color="auto"/>
                <w:left w:val="none" w:sz="0" w:space="0" w:color="auto"/>
                <w:bottom w:val="none" w:sz="0" w:space="0" w:color="auto"/>
                <w:right w:val="none" w:sz="0" w:space="0" w:color="auto"/>
              </w:divBdr>
            </w:div>
            <w:div w:id="334572586">
              <w:marLeft w:val="0"/>
              <w:marRight w:val="0"/>
              <w:marTop w:val="0"/>
              <w:marBottom w:val="0"/>
              <w:divBdr>
                <w:top w:val="none" w:sz="0" w:space="0" w:color="auto"/>
                <w:left w:val="none" w:sz="0" w:space="0" w:color="auto"/>
                <w:bottom w:val="none" w:sz="0" w:space="0" w:color="auto"/>
                <w:right w:val="none" w:sz="0" w:space="0" w:color="auto"/>
              </w:divBdr>
            </w:div>
            <w:div w:id="1323388082">
              <w:marLeft w:val="0"/>
              <w:marRight w:val="0"/>
              <w:marTop w:val="0"/>
              <w:marBottom w:val="0"/>
              <w:divBdr>
                <w:top w:val="none" w:sz="0" w:space="0" w:color="auto"/>
                <w:left w:val="none" w:sz="0" w:space="0" w:color="auto"/>
                <w:bottom w:val="none" w:sz="0" w:space="0" w:color="auto"/>
                <w:right w:val="none" w:sz="0" w:space="0" w:color="auto"/>
              </w:divBdr>
            </w:div>
            <w:div w:id="1655601799">
              <w:marLeft w:val="0"/>
              <w:marRight w:val="0"/>
              <w:marTop w:val="0"/>
              <w:marBottom w:val="0"/>
              <w:divBdr>
                <w:top w:val="none" w:sz="0" w:space="0" w:color="auto"/>
                <w:left w:val="none" w:sz="0" w:space="0" w:color="auto"/>
                <w:bottom w:val="none" w:sz="0" w:space="0" w:color="auto"/>
                <w:right w:val="none" w:sz="0" w:space="0" w:color="auto"/>
              </w:divBdr>
            </w:div>
            <w:div w:id="907612189">
              <w:marLeft w:val="0"/>
              <w:marRight w:val="0"/>
              <w:marTop w:val="0"/>
              <w:marBottom w:val="0"/>
              <w:divBdr>
                <w:top w:val="none" w:sz="0" w:space="0" w:color="auto"/>
                <w:left w:val="none" w:sz="0" w:space="0" w:color="auto"/>
                <w:bottom w:val="none" w:sz="0" w:space="0" w:color="auto"/>
                <w:right w:val="none" w:sz="0" w:space="0" w:color="auto"/>
              </w:divBdr>
            </w:div>
            <w:div w:id="629241651">
              <w:marLeft w:val="0"/>
              <w:marRight w:val="0"/>
              <w:marTop w:val="0"/>
              <w:marBottom w:val="0"/>
              <w:divBdr>
                <w:top w:val="none" w:sz="0" w:space="0" w:color="auto"/>
                <w:left w:val="none" w:sz="0" w:space="0" w:color="auto"/>
                <w:bottom w:val="none" w:sz="0" w:space="0" w:color="auto"/>
                <w:right w:val="none" w:sz="0" w:space="0" w:color="auto"/>
              </w:divBdr>
            </w:div>
            <w:div w:id="311300675">
              <w:marLeft w:val="0"/>
              <w:marRight w:val="0"/>
              <w:marTop w:val="0"/>
              <w:marBottom w:val="0"/>
              <w:divBdr>
                <w:top w:val="none" w:sz="0" w:space="0" w:color="auto"/>
                <w:left w:val="none" w:sz="0" w:space="0" w:color="auto"/>
                <w:bottom w:val="none" w:sz="0" w:space="0" w:color="auto"/>
                <w:right w:val="none" w:sz="0" w:space="0" w:color="auto"/>
              </w:divBdr>
            </w:div>
            <w:div w:id="560748727">
              <w:marLeft w:val="0"/>
              <w:marRight w:val="0"/>
              <w:marTop w:val="0"/>
              <w:marBottom w:val="0"/>
              <w:divBdr>
                <w:top w:val="none" w:sz="0" w:space="0" w:color="auto"/>
                <w:left w:val="none" w:sz="0" w:space="0" w:color="auto"/>
                <w:bottom w:val="none" w:sz="0" w:space="0" w:color="auto"/>
                <w:right w:val="none" w:sz="0" w:space="0" w:color="auto"/>
              </w:divBdr>
            </w:div>
            <w:div w:id="386537664">
              <w:marLeft w:val="0"/>
              <w:marRight w:val="0"/>
              <w:marTop w:val="0"/>
              <w:marBottom w:val="0"/>
              <w:divBdr>
                <w:top w:val="none" w:sz="0" w:space="0" w:color="auto"/>
                <w:left w:val="none" w:sz="0" w:space="0" w:color="auto"/>
                <w:bottom w:val="none" w:sz="0" w:space="0" w:color="auto"/>
                <w:right w:val="none" w:sz="0" w:space="0" w:color="auto"/>
              </w:divBdr>
            </w:div>
            <w:div w:id="10887013">
              <w:marLeft w:val="0"/>
              <w:marRight w:val="0"/>
              <w:marTop w:val="0"/>
              <w:marBottom w:val="0"/>
              <w:divBdr>
                <w:top w:val="none" w:sz="0" w:space="0" w:color="auto"/>
                <w:left w:val="none" w:sz="0" w:space="0" w:color="auto"/>
                <w:bottom w:val="none" w:sz="0" w:space="0" w:color="auto"/>
                <w:right w:val="none" w:sz="0" w:space="0" w:color="auto"/>
              </w:divBdr>
            </w:div>
            <w:div w:id="2124768463">
              <w:marLeft w:val="0"/>
              <w:marRight w:val="0"/>
              <w:marTop w:val="0"/>
              <w:marBottom w:val="0"/>
              <w:divBdr>
                <w:top w:val="none" w:sz="0" w:space="0" w:color="auto"/>
                <w:left w:val="none" w:sz="0" w:space="0" w:color="auto"/>
                <w:bottom w:val="none" w:sz="0" w:space="0" w:color="auto"/>
                <w:right w:val="none" w:sz="0" w:space="0" w:color="auto"/>
              </w:divBdr>
            </w:div>
            <w:div w:id="1996107754">
              <w:marLeft w:val="0"/>
              <w:marRight w:val="0"/>
              <w:marTop w:val="0"/>
              <w:marBottom w:val="0"/>
              <w:divBdr>
                <w:top w:val="none" w:sz="0" w:space="0" w:color="auto"/>
                <w:left w:val="none" w:sz="0" w:space="0" w:color="auto"/>
                <w:bottom w:val="none" w:sz="0" w:space="0" w:color="auto"/>
                <w:right w:val="none" w:sz="0" w:space="0" w:color="auto"/>
              </w:divBdr>
            </w:div>
            <w:div w:id="1049450512">
              <w:marLeft w:val="0"/>
              <w:marRight w:val="0"/>
              <w:marTop w:val="0"/>
              <w:marBottom w:val="0"/>
              <w:divBdr>
                <w:top w:val="none" w:sz="0" w:space="0" w:color="auto"/>
                <w:left w:val="none" w:sz="0" w:space="0" w:color="auto"/>
                <w:bottom w:val="none" w:sz="0" w:space="0" w:color="auto"/>
                <w:right w:val="none" w:sz="0" w:space="0" w:color="auto"/>
              </w:divBdr>
            </w:div>
            <w:div w:id="209727293">
              <w:marLeft w:val="0"/>
              <w:marRight w:val="0"/>
              <w:marTop w:val="0"/>
              <w:marBottom w:val="0"/>
              <w:divBdr>
                <w:top w:val="none" w:sz="0" w:space="0" w:color="auto"/>
                <w:left w:val="none" w:sz="0" w:space="0" w:color="auto"/>
                <w:bottom w:val="none" w:sz="0" w:space="0" w:color="auto"/>
                <w:right w:val="none" w:sz="0" w:space="0" w:color="auto"/>
              </w:divBdr>
            </w:div>
            <w:div w:id="1281765694">
              <w:marLeft w:val="0"/>
              <w:marRight w:val="0"/>
              <w:marTop w:val="0"/>
              <w:marBottom w:val="0"/>
              <w:divBdr>
                <w:top w:val="none" w:sz="0" w:space="0" w:color="auto"/>
                <w:left w:val="none" w:sz="0" w:space="0" w:color="auto"/>
                <w:bottom w:val="none" w:sz="0" w:space="0" w:color="auto"/>
                <w:right w:val="none" w:sz="0" w:space="0" w:color="auto"/>
              </w:divBdr>
            </w:div>
            <w:div w:id="644623120">
              <w:marLeft w:val="0"/>
              <w:marRight w:val="0"/>
              <w:marTop w:val="0"/>
              <w:marBottom w:val="0"/>
              <w:divBdr>
                <w:top w:val="none" w:sz="0" w:space="0" w:color="auto"/>
                <w:left w:val="none" w:sz="0" w:space="0" w:color="auto"/>
                <w:bottom w:val="none" w:sz="0" w:space="0" w:color="auto"/>
                <w:right w:val="none" w:sz="0" w:space="0" w:color="auto"/>
              </w:divBdr>
            </w:div>
            <w:div w:id="592131241">
              <w:marLeft w:val="0"/>
              <w:marRight w:val="0"/>
              <w:marTop w:val="0"/>
              <w:marBottom w:val="0"/>
              <w:divBdr>
                <w:top w:val="none" w:sz="0" w:space="0" w:color="auto"/>
                <w:left w:val="none" w:sz="0" w:space="0" w:color="auto"/>
                <w:bottom w:val="none" w:sz="0" w:space="0" w:color="auto"/>
                <w:right w:val="none" w:sz="0" w:space="0" w:color="auto"/>
              </w:divBdr>
            </w:div>
            <w:div w:id="1388265730">
              <w:marLeft w:val="0"/>
              <w:marRight w:val="0"/>
              <w:marTop w:val="0"/>
              <w:marBottom w:val="0"/>
              <w:divBdr>
                <w:top w:val="none" w:sz="0" w:space="0" w:color="auto"/>
                <w:left w:val="none" w:sz="0" w:space="0" w:color="auto"/>
                <w:bottom w:val="none" w:sz="0" w:space="0" w:color="auto"/>
                <w:right w:val="none" w:sz="0" w:space="0" w:color="auto"/>
              </w:divBdr>
            </w:div>
            <w:div w:id="232087041">
              <w:marLeft w:val="0"/>
              <w:marRight w:val="0"/>
              <w:marTop w:val="0"/>
              <w:marBottom w:val="0"/>
              <w:divBdr>
                <w:top w:val="none" w:sz="0" w:space="0" w:color="auto"/>
                <w:left w:val="none" w:sz="0" w:space="0" w:color="auto"/>
                <w:bottom w:val="none" w:sz="0" w:space="0" w:color="auto"/>
                <w:right w:val="none" w:sz="0" w:space="0" w:color="auto"/>
              </w:divBdr>
            </w:div>
            <w:div w:id="1979603710">
              <w:marLeft w:val="0"/>
              <w:marRight w:val="0"/>
              <w:marTop w:val="0"/>
              <w:marBottom w:val="0"/>
              <w:divBdr>
                <w:top w:val="none" w:sz="0" w:space="0" w:color="auto"/>
                <w:left w:val="none" w:sz="0" w:space="0" w:color="auto"/>
                <w:bottom w:val="none" w:sz="0" w:space="0" w:color="auto"/>
                <w:right w:val="none" w:sz="0" w:space="0" w:color="auto"/>
              </w:divBdr>
            </w:div>
            <w:div w:id="1468351079">
              <w:marLeft w:val="0"/>
              <w:marRight w:val="0"/>
              <w:marTop w:val="0"/>
              <w:marBottom w:val="0"/>
              <w:divBdr>
                <w:top w:val="none" w:sz="0" w:space="0" w:color="auto"/>
                <w:left w:val="none" w:sz="0" w:space="0" w:color="auto"/>
                <w:bottom w:val="none" w:sz="0" w:space="0" w:color="auto"/>
                <w:right w:val="none" w:sz="0" w:space="0" w:color="auto"/>
              </w:divBdr>
            </w:div>
            <w:div w:id="1958946937">
              <w:marLeft w:val="0"/>
              <w:marRight w:val="0"/>
              <w:marTop w:val="0"/>
              <w:marBottom w:val="0"/>
              <w:divBdr>
                <w:top w:val="none" w:sz="0" w:space="0" w:color="auto"/>
                <w:left w:val="none" w:sz="0" w:space="0" w:color="auto"/>
                <w:bottom w:val="none" w:sz="0" w:space="0" w:color="auto"/>
                <w:right w:val="none" w:sz="0" w:space="0" w:color="auto"/>
              </w:divBdr>
            </w:div>
            <w:div w:id="1096100999">
              <w:marLeft w:val="0"/>
              <w:marRight w:val="0"/>
              <w:marTop w:val="0"/>
              <w:marBottom w:val="0"/>
              <w:divBdr>
                <w:top w:val="none" w:sz="0" w:space="0" w:color="auto"/>
                <w:left w:val="none" w:sz="0" w:space="0" w:color="auto"/>
                <w:bottom w:val="none" w:sz="0" w:space="0" w:color="auto"/>
                <w:right w:val="none" w:sz="0" w:space="0" w:color="auto"/>
              </w:divBdr>
            </w:div>
            <w:div w:id="1552964514">
              <w:marLeft w:val="0"/>
              <w:marRight w:val="0"/>
              <w:marTop w:val="0"/>
              <w:marBottom w:val="0"/>
              <w:divBdr>
                <w:top w:val="none" w:sz="0" w:space="0" w:color="auto"/>
                <w:left w:val="none" w:sz="0" w:space="0" w:color="auto"/>
                <w:bottom w:val="none" w:sz="0" w:space="0" w:color="auto"/>
                <w:right w:val="none" w:sz="0" w:space="0" w:color="auto"/>
              </w:divBdr>
            </w:div>
            <w:div w:id="1767923057">
              <w:marLeft w:val="0"/>
              <w:marRight w:val="0"/>
              <w:marTop w:val="0"/>
              <w:marBottom w:val="0"/>
              <w:divBdr>
                <w:top w:val="none" w:sz="0" w:space="0" w:color="auto"/>
                <w:left w:val="none" w:sz="0" w:space="0" w:color="auto"/>
                <w:bottom w:val="none" w:sz="0" w:space="0" w:color="auto"/>
                <w:right w:val="none" w:sz="0" w:space="0" w:color="auto"/>
              </w:divBdr>
            </w:div>
            <w:div w:id="1698658028">
              <w:marLeft w:val="0"/>
              <w:marRight w:val="0"/>
              <w:marTop w:val="0"/>
              <w:marBottom w:val="0"/>
              <w:divBdr>
                <w:top w:val="none" w:sz="0" w:space="0" w:color="auto"/>
                <w:left w:val="none" w:sz="0" w:space="0" w:color="auto"/>
                <w:bottom w:val="none" w:sz="0" w:space="0" w:color="auto"/>
                <w:right w:val="none" w:sz="0" w:space="0" w:color="auto"/>
              </w:divBdr>
            </w:div>
            <w:div w:id="1459757464">
              <w:marLeft w:val="0"/>
              <w:marRight w:val="0"/>
              <w:marTop w:val="0"/>
              <w:marBottom w:val="0"/>
              <w:divBdr>
                <w:top w:val="none" w:sz="0" w:space="0" w:color="auto"/>
                <w:left w:val="none" w:sz="0" w:space="0" w:color="auto"/>
                <w:bottom w:val="none" w:sz="0" w:space="0" w:color="auto"/>
                <w:right w:val="none" w:sz="0" w:space="0" w:color="auto"/>
              </w:divBdr>
            </w:div>
            <w:div w:id="1498570836">
              <w:marLeft w:val="0"/>
              <w:marRight w:val="0"/>
              <w:marTop w:val="0"/>
              <w:marBottom w:val="0"/>
              <w:divBdr>
                <w:top w:val="none" w:sz="0" w:space="0" w:color="auto"/>
                <w:left w:val="none" w:sz="0" w:space="0" w:color="auto"/>
                <w:bottom w:val="none" w:sz="0" w:space="0" w:color="auto"/>
                <w:right w:val="none" w:sz="0" w:space="0" w:color="auto"/>
              </w:divBdr>
            </w:div>
            <w:div w:id="743331790">
              <w:marLeft w:val="0"/>
              <w:marRight w:val="0"/>
              <w:marTop w:val="0"/>
              <w:marBottom w:val="0"/>
              <w:divBdr>
                <w:top w:val="none" w:sz="0" w:space="0" w:color="auto"/>
                <w:left w:val="none" w:sz="0" w:space="0" w:color="auto"/>
                <w:bottom w:val="none" w:sz="0" w:space="0" w:color="auto"/>
                <w:right w:val="none" w:sz="0" w:space="0" w:color="auto"/>
              </w:divBdr>
            </w:div>
            <w:div w:id="550729017">
              <w:marLeft w:val="0"/>
              <w:marRight w:val="0"/>
              <w:marTop w:val="0"/>
              <w:marBottom w:val="0"/>
              <w:divBdr>
                <w:top w:val="none" w:sz="0" w:space="0" w:color="auto"/>
                <w:left w:val="none" w:sz="0" w:space="0" w:color="auto"/>
                <w:bottom w:val="none" w:sz="0" w:space="0" w:color="auto"/>
                <w:right w:val="none" w:sz="0" w:space="0" w:color="auto"/>
              </w:divBdr>
            </w:div>
            <w:div w:id="880633079">
              <w:marLeft w:val="0"/>
              <w:marRight w:val="0"/>
              <w:marTop w:val="0"/>
              <w:marBottom w:val="0"/>
              <w:divBdr>
                <w:top w:val="none" w:sz="0" w:space="0" w:color="auto"/>
                <w:left w:val="none" w:sz="0" w:space="0" w:color="auto"/>
                <w:bottom w:val="none" w:sz="0" w:space="0" w:color="auto"/>
                <w:right w:val="none" w:sz="0" w:space="0" w:color="auto"/>
              </w:divBdr>
            </w:div>
            <w:div w:id="2055689851">
              <w:marLeft w:val="0"/>
              <w:marRight w:val="0"/>
              <w:marTop w:val="0"/>
              <w:marBottom w:val="0"/>
              <w:divBdr>
                <w:top w:val="none" w:sz="0" w:space="0" w:color="auto"/>
                <w:left w:val="none" w:sz="0" w:space="0" w:color="auto"/>
                <w:bottom w:val="none" w:sz="0" w:space="0" w:color="auto"/>
                <w:right w:val="none" w:sz="0" w:space="0" w:color="auto"/>
              </w:divBdr>
            </w:div>
            <w:div w:id="1204900221">
              <w:marLeft w:val="0"/>
              <w:marRight w:val="0"/>
              <w:marTop w:val="0"/>
              <w:marBottom w:val="0"/>
              <w:divBdr>
                <w:top w:val="none" w:sz="0" w:space="0" w:color="auto"/>
                <w:left w:val="none" w:sz="0" w:space="0" w:color="auto"/>
                <w:bottom w:val="none" w:sz="0" w:space="0" w:color="auto"/>
                <w:right w:val="none" w:sz="0" w:space="0" w:color="auto"/>
              </w:divBdr>
            </w:div>
            <w:div w:id="1111969419">
              <w:marLeft w:val="0"/>
              <w:marRight w:val="0"/>
              <w:marTop w:val="0"/>
              <w:marBottom w:val="0"/>
              <w:divBdr>
                <w:top w:val="none" w:sz="0" w:space="0" w:color="auto"/>
                <w:left w:val="none" w:sz="0" w:space="0" w:color="auto"/>
                <w:bottom w:val="none" w:sz="0" w:space="0" w:color="auto"/>
                <w:right w:val="none" w:sz="0" w:space="0" w:color="auto"/>
              </w:divBdr>
            </w:div>
            <w:div w:id="1239629059">
              <w:marLeft w:val="0"/>
              <w:marRight w:val="0"/>
              <w:marTop w:val="0"/>
              <w:marBottom w:val="0"/>
              <w:divBdr>
                <w:top w:val="none" w:sz="0" w:space="0" w:color="auto"/>
                <w:left w:val="none" w:sz="0" w:space="0" w:color="auto"/>
                <w:bottom w:val="none" w:sz="0" w:space="0" w:color="auto"/>
                <w:right w:val="none" w:sz="0" w:space="0" w:color="auto"/>
              </w:divBdr>
            </w:div>
            <w:div w:id="1040865464">
              <w:marLeft w:val="0"/>
              <w:marRight w:val="0"/>
              <w:marTop w:val="0"/>
              <w:marBottom w:val="0"/>
              <w:divBdr>
                <w:top w:val="none" w:sz="0" w:space="0" w:color="auto"/>
                <w:left w:val="none" w:sz="0" w:space="0" w:color="auto"/>
                <w:bottom w:val="none" w:sz="0" w:space="0" w:color="auto"/>
                <w:right w:val="none" w:sz="0" w:space="0" w:color="auto"/>
              </w:divBdr>
            </w:div>
            <w:div w:id="625506123">
              <w:marLeft w:val="0"/>
              <w:marRight w:val="0"/>
              <w:marTop w:val="0"/>
              <w:marBottom w:val="0"/>
              <w:divBdr>
                <w:top w:val="none" w:sz="0" w:space="0" w:color="auto"/>
                <w:left w:val="none" w:sz="0" w:space="0" w:color="auto"/>
                <w:bottom w:val="none" w:sz="0" w:space="0" w:color="auto"/>
                <w:right w:val="none" w:sz="0" w:space="0" w:color="auto"/>
              </w:divBdr>
            </w:div>
            <w:div w:id="874275913">
              <w:marLeft w:val="0"/>
              <w:marRight w:val="0"/>
              <w:marTop w:val="0"/>
              <w:marBottom w:val="0"/>
              <w:divBdr>
                <w:top w:val="none" w:sz="0" w:space="0" w:color="auto"/>
                <w:left w:val="none" w:sz="0" w:space="0" w:color="auto"/>
                <w:bottom w:val="none" w:sz="0" w:space="0" w:color="auto"/>
                <w:right w:val="none" w:sz="0" w:space="0" w:color="auto"/>
              </w:divBdr>
            </w:div>
            <w:div w:id="1896238144">
              <w:marLeft w:val="0"/>
              <w:marRight w:val="0"/>
              <w:marTop w:val="0"/>
              <w:marBottom w:val="0"/>
              <w:divBdr>
                <w:top w:val="none" w:sz="0" w:space="0" w:color="auto"/>
                <w:left w:val="none" w:sz="0" w:space="0" w:color="auto"/>
                <w:bottom w:val="none" w:sz="0" w:space="0" w:color="auto"/>
                <w:right w:val="none" w:sz="0" w:space="0" w:color="auto"/>
              </w:divBdr>
            </w:div>
            <w:div w:id="1120881227">
              <w:marLeft w:val="0"/>
              <w:marRight w:val="0"/>
              <w:marTop w:val="0"/>
              <w:marBottom w:val="0"/>
              <w:divBdr>
                <w:top w:val="none" w:sz="0" w:space="0" w:color="auto"/>
                <w:left w:val="none" w:sz="0" w:space="0" w:color="auto"/>
                <w:bottom w:val="none" w:sz="0" w:space="0" w:color="auto"/>
                <w:right w:val="none" w:sz="0" w:space="0" w:color="auto"/>
              </w:divBdr>
            </w:div>
            <w:div w:id="1350989868">
              <w:marLeft w:val="0"/>
              <w:marRight w:val="0"/>
              <w:marTop w:val="0"/>
              <w:marBottom w:val="0"/>
              <w:divBdr>
                <w:top w:val="none" w:sz="0" w:space="0" w:color="auto"/>
                <w:left w:val="none" w:sz="0" w:space="0" w:color="auto"/>
                <w:bottom w:val="none" w:sz="0" w:space="0" w:color="auto"/>
                <w:right w:val="none" w:sz="0" w:space="0" w:color="auto"/>
              </w:divBdr>
            </w:div>
            <w:div w:id="1361932000">
              <w:marLeft w:val="0"/>
              <w:marRight w:val="0"/>
              <w:marTop w:val="0"/>
              <w:marBottom w:val="0"/>
              <w:divBdr>
                <w:top w:val="none" w:sz="0" w:space="0" w:color="auto"/>
                <w:left w:val="none" w:sz="0" w:space="0" w:color="auto"/>
                <w:bottom w:val="none" w:sz="0" w:space="0" w:color="auto"/>
                <w:right w:val="none" w:sz="0" w:space="0" w:color="auto"/>
              </w:divBdr>
            </w:div>
            <w:div w:id="756094985">
              <w:marLeft w:val="0"/>
              <w:marRight w:val="0"/>
              <w:marTop w:val="0"/>
              <w:marBottom w:val="0"/>
              <w:divBdr>
                <w:top w:val="none" w:sz="0" w:space="0" w:color="auto"/>
                <w:left w:val="none" w:sz="0" w:space="0" w:color="auto"/>
                <w:bottom w:val="none" w:sz="0" w:space="0" w:color="auto"/>
                <w:right w:val="none" w:sz="0" w:space="0" w:color="auto"/>
              </w:divBdr>
            </w:div>
            <w:div w:id="618342207">
              <w:marLeft w:val="0"/>
              <w:marRight w:val="0"/>
              <w:marTop w:val="0"/>
              <w:marBottom w:val="0"/>
              <w:divBdr>
                <w:top w:val="none" w:sz="0" w:space="0" w:color="auto"/>
                <w:left w:val="none" w:sz="0" w:space="0" w:color="auto"/>
                <w:bottom w:val="none" w:sz="0" w:space="0" w:color="auto"/>
                <w:right w:val="none" w:sz="0" w:space="0" w:color="auto"/>
              </w:divBdr>
            </w:div>
            <w:div w:id="842280179">
              <w:marLeft w:val="0"/>
              <w:marRight w:val="0"/>
              <w:marTop w:val="0"/>
              <w:marBottom w:val="0"/>
              <w:divBdr>
                <w:top w:val="none" w:sz="0" w:space="0" w:color="auto"/>
                <w:left w:val="none" w:sz="0" w:space="0" w:color="auto"/>
                <w:bottom w:val="none" w:sz="0" w:space="0" w:color="auto"/>
                <w:right w:val="none" w:sz="0" w:space="0" w:color="auto"/>
              </w:divBdr>
            </w:div>
            <w:div w:id="1905293569">
              <w:marLeft w:val="0"/>
              <w:marRight w:val="0"/>
              <w:marTop w:val="0"/>
              <w:marBottom w:val="0"/>
              <w:divBdr>
                <w:top w:val="none" w:sz="0" w:space="0" w:color="auto"/>
                <w:left w:val="none" w:sz="0" w:space="0" w:color="auto"/>
                <w:bottom w:val="none" w:sz="0" w:space="0" w:color="auto"/>
                <w:right w:val="none" w:sz="0" w:space="0" w:color="auto"/>
              </w:divBdr>
            </w:div>
            <w:div w:id="994382523">
              <w:marLeft w:val="0"/>
              <w:marRight w:val="0"/>
              <w:marTop w:val="0"/>
              <w:marBottom w:val="0"/>
              <w:divBdr>
                <w:top w:val="none" w:sz="0" w:space="0" w:color="auto"/>
                <w:left w:val="none" w:sz="0" w:space="0" w:color="auto"/>
                <w:bottom w:val="none" w:sz="0" w:space="0" w:color="auto"/>
                <w:right w:val="none" w:sz="0" w:space="0" w:color="auto"/>
              </w:divBdr>
            </w:div>
            <w:div w:id="540242445">
              <w:marLeft w:val="0"/>
              <w:marRight w:val="0"/>
              <w:marTop w:val="0"/>
              <w:marBottom w:val="0"/>
              <w:divBdr>
                <w:top w:val="none" w:sz="0" w:space="0" w:color="auto"/>
                <w:left w:val="none" w:sz="0" w:space="0" w:color="auto"/>
                <w:bottom w:val="none" w:sz="0" w:space="0" w:color="auto"/>
                <w:right w:val="none" w:sz="0" w:space="0" w:color="auto"/>
              </w:divBdr>
            </w:div>
            <w:div w:id="2092964144">
              <w:marLeft w:val="0"/>
              <w:marRight w:val="0"/>
              <w:marTop w:val="0"/>
              <w:marBottom w:val="0"/>
              <w:divBdr>
                <w:top w:val="none" w:sz="0" w:space="0" w:color="auto"/>
                <w:left w:val="none" w:sz="0" w:space="0" w:color="auto"/>
                <w:bottom w:val="none" w:sz="0" w:space="0" w:color="auto"/>
                <w:right w:val="none" w:sz="0" w:space="0" w:color="auto"/>
              </w:divBdr>
            </w:div>
            <w:div w:id="1200163931">
              <w:marLeft w:val="0"/>
              <w:marRight w:val="0"/>
              <w:marTop w:val="0"/>
              <w:marBottom w:val="0"/>
              <w:divBdr>
                <w:top w:val="none" w:sz="0" w:space="0" w:color="auto"/>
                <w:left w:val="none" w:sz="0" w:space="0" w:color="auto"/>
                <w:bottom w:val="none" w:sz="0" w:space="0" w:color="auto"/>
                <w:right w:val="none" w:sz="0" w:space="0" w:color="auto"/>
              </w:divBdr>
            </w:div>
            <w:div w:id="278415302">
              <w:marLeft w:val="0"/>
              <w:marRight w:val="0"/>
              <w:marTop w:val="0"/>
              <w:marBottom w:val="0"/>
              <w:divBdr>
                <w:top w:val="none" w:sz="0" w:space="0" w:color="auto"/>
                <w:left w:val="none" w:sz="0" w:space="0" w:color="auto"/>
                <w:bottom w:val="none" w:sz="0" w:space="0" w:color="auto"/>
                <w:right w:val="none" w:sz="0" w:space="0" w:color="auto"/>
              </w:divBdr>
            </w:div>
            <w:div w:id="250163126">
              <w:marLeft w:val="0"/>
              <w:marRight w:val="0"/>
              <w:marTop w:val="0"/>
              <w:marBottom w:val="0"/>
              <w:divBdr>
                <w:top w:val="none" w:sz="0" w:space="0" w:color="auto"/>
                <w:left w:val="none" w:sz="0" w:space="0" w:color="auto"/>
                <w:bottom w:val="none" w:sz="0" w:space="0" w:color="auto"/>
                <w:right w:val="none" w:sz="0" w:space="0" w:color="auto"/>
              </w:divBdr>
            </w:div>
            <w:div w:id="1848977637">
              <w:marLeft w:val="0"/>
              <w:marRight w:val="0"/>
              <w:marTop w:val="0"/>
              <w:marBottom w:val="0"/>
              <w:divBdr>
                <w:top w:val="none" w:sz="0" w:space="0" w:color="auto"/>
                <w:left w:val="none" w:sz="0" w:space="0" w:color="auto"/>
                <w:bottom w:val="none" w:sz="0" w:space="0" w:color="auto"/>
                <w:right w:val="none" w:sz="0" w:space="0" w:color="auto"/>
              </w:divBdr>
            </w:div>
            <w:div w:id="1947271288">
              <w:marLeft w:val="0"/>
              <w:marRight w:val="0"/>
              <w:marTop w:val="0"/>
              <w:marBottom w:val="0"/>
              <w:divBdr>
                <w:top w:val="none" w:sz="0" w:space="0" w:color="auto"/>
                <w:left w:val="none" w:sz="0" w:space="0" w:color="auto"/>
                <w:bottom w:val="none" w:sz="0" w:space="0" w:color="auto"/>
                <w:right w:val="none" w:sz="0" w:space="0" w:color="auto"/>
              </w:divBdr>
            </w:div>
            <w:div w:id="307327826">
              <w:marLeft w:val="0"/>
              <w:marRight w:val="0"/>
              <w:marTop w:val="0"/>
              <w:marBottom w:val="0"/>
              <w:divBdr>
                <w:top w:val="none" w:sz="0" w:space="0" w:color="auto"/>
                <w:left w:val="none" w:sz="0" w:space="0" w:color="auto"/>
                <w:bottom w:val="none" w:sz="0" w:space="0" w:color="auto"/>
                <w:right w:val="none" w:sz="0" w:space="0" w:color="auto"/>
              </w:divBdr>
            </w:div>
            <w:div w:id="1113939986">
              <w:marLeft w:val="0"/>
              <w:marRight w:val="0"/>
              <w:marTop w:val="0"/>
              <w:marBottom w:val="0"/>
              <w:divBdr>
                <w:top w:val="none" w:sz="0" w:space="0" w:color="auto"/>
                <w:left w:val="none" w:sz="0" w:space="0" w:color="auto"/>
                <w:bottom w:val="none" w:sz="0" w:space="0" w:color="auto"/>
                <w:right w:val="none" w:sz="0" w:space="0" w:color="auto"/>
              </w:divBdr>
            </w:div>
            <w:div w:id="1063718771">
              <w:marLeft w:val="0"/>
              <w:marRight w:val="0"/>
              <w:marTop w:val="0"/>
              <w:marBottom w:val="0"/>
              <w:divBdr>
                <w:top w:val="none" w:sz="0" w:space="0" w:color="auto"/>
                <w:left w:val="none" w:sz="0" w:space="0" w:color="auto"/>
                <w:bottom w:val="none" w:sz="0" w:space="0" w:color="auto"/>
                <w:right w:val="none" w:sz="0" w:space="0" w:color="auto"/>
              </w:divBdr>
            </w:div>
            <w:div w:id="865605256">
              <w:marLeft w:val="0"/>
              <w:marRight w:val="0"/>
              <w:marTop w:val="0"/>
              <w:marBottom w:val="0"/>
              <w:divBdr>
                <w:top w:val="none" w:sz="0" w:space="0" w:color="auto"/>
                <w:left w:val="none" w:sz="0" w:space="0" w:color="auto"/>
                <w:bottom w:val="none" w:sz="0" w:space="0" w:color="auto"/>
                <w:right w:val="none" w:sz="0" w:space="0" w:color="auto"/>
              </w:divBdr>
            </w:div>
            <w:div w:id="1775705759">
              <w:marLeft w:val="0"/>
              <w:marRight w:val="0"/>
              <w:marTop w:val="0"/>
              <w:marBottom w:val="0"/>
              <w:divBdr>
                <w:top w:val="none" w:sz="0" w:space="0" w:color="auto"/>
                <w:left w:val="none" w:sz="0" w:space="0" w:color="auto"/>
                <w:bottom w:val="none" w:sz="0" w:space="0" w:color="auto"/>
                <w:right w:val="none" w:sz="0" w:space="0" w:color="auto"/>
              </w:divBdr>
            </w:div>
            <w:div w:id="1192108024">
              <w:marLeft w:val="0"/>
              <w:marRight w:val="0"/>
              <w:marTop w:val="0"/>
              <w:marBottom w:val="0"/>
              <w:divBdr>
                <w:top w:val="none" w:sz="0" w:space="0" w:color="auto"/>
                <w:left w:val="none" w:sz="0" w:space="0" w:color="auto"/>
                <w:bottom w:val="none" w:sz="0" w:space="0" w:color="auto"/>
                <w:right w:val="none" w:sz="0" w:space="0" w:color="auto"/>
              </w:divBdr>
            </w:div>
            <w:div w:id="275793634">
              <w:marLeft w:val="0"/>
              <w:marRight w:val="0"/>
              <w:marTop w:val="0"/>
              <w:marBottom w:val="0"/>
              <w:divBdr>
                <w:top w:val="none" w:sz="0" w:space="0" w:color="auto"/>
                <w:left w:val="none" w:sz="0" w:space="0" w:color="auto"/>
                <w:bottom w:val="none" w:sz="0" w:space="0" w:color="auto"/>
                <w:right w:val="none" w:sz="0" w:space="0" w:color="auto"/>
              </w:divBdr>
            </w:div>
            <w:div w:id="1948416746">
              <w:marLeft w:val="0"/>
              <w:marRight w:val="0"/>
              <w:marTop w:val="0"/>
              <w:marBottom w:val="0"/>
              <w:divBdr>
                <w:top w:val="none" w:sz="0" w:space="0" w:color="auto"/>
                <w:left w:val="none" w:sz="0" w:space="0" w:color="auto"/>
                <w:bottom w:val="none" w:sz="0" w:space="0" w:color="auto"/>
                <w:right w:val="none" w:sz="0" w:space="0" w:color="auto"/>
              </w:divBdr>
            </w:div>
            <w:div w:id="68961232">
              <w:marLeft w:val="0"/>
              <w:marRight w:val="0"/>
              <w:marTop w:val="0"/>
              <w:marBottom w:val="0"/>
              <w:divBdr>
                <w:top w:val="none" w:sz="0" w:space="0" w:color="auto"/>
                <w:left w:val="none" w:sz="0" w:space="0" w:color="auto"/>
                <w:bottom w:val="none" w:sz="0" w:space="0" w:color="auto"/>
                <w:right w:val="none" w:sz="0" w:space="0" w:color="auto"/>
              </w:divBdr>
            </w:div>
            <w:div w:id="612592682">
              <w:marLeft w:val="0"/>
              <w:marRight w:val="0"/>
              <w:marTop w:val="0"/>
              <w:marBottom w:val="0"/>
              <w:divBdr>
                <w:top w:val="none" w:sz="0" w:space="0" w:color="auto"/>
                <w:left w:val="none" w:sz="0" w:space="0" w:color="auto"/>
                <w:bottom w:val="none" w:sz="0" w:space="0" w:color="auto"/>
                <w:right w:val="none" w:sz="0" w:space="0" w:color="auto"/>
              </w:divBdr>
            </w:div>
            <w:div w:id="988629449">
              <w:marLeft w:val="0"/>
              <w:marRight w:val="0"/>
              <w:marTop w:val="0"/>
              <w:marBottom w:val="0"/>
              <w:divBdr>
                <w:top w:val="none" w:sz="0" w:space="0" w:color="auto"/>
                <w:left w:val="none" w:sz="0" w:space="0" w:color="auto"/>
                <w:bottom w:val="none" w:sz="0" w:space="0" w:color="auto"/>
                <w:right w:val="none" w:sz="0" w:space="0" w:color="auto"/>
              </w:divBdr>
            </w:div>
            <w:div w:id="1320381601">
              <w:marLeft w:val="0"/>
              <w:marRight w:val="0"/>
              <w:marTop w:val="0"/>
              <w:marBottom w:val="0"/>
              <w:divBdr>
                <w:top w:val="none" w:sz="0" w:space="0" w:color="auto"/>
                <w:left w:val="none" w:sz="0" w:space="0" w:color="auto"/>
                <w:bottom w:val="none" w:sz="0" w:space="0" w:color="auto"/>
                <w:right w:val="none" w:sz="0" w:space="0" w:color="auto"/>
              </w:divBdr>
            </w:div>
            <w:div w:id="312489392">
              <w:marLeft w:val="0"/>
              <w:marRight w:val="0"/>
              <w:marTop w:val="0"/>
              <w:marBottom w:val="0"/>
              <w:divBdr>
                <w:top w:val="none" w:sz="0" w:space="0" w:color="auto"/>
                <w:left w:val="none" w:sz="0" w:space="0" w:color="auto"/>
                <w:bottom w:val="none" w:sz="0" w:space="0" w:color="auto"/>
                <w:right w:val="none" w:sz="0" w:space="0" w:color="auto"/>
              </w:divBdr>
            </w:div>
            <w:div w:id="957183473">
              <w:marLeft w:val="0"/>
              <w:marRight w:val="0"/>
              <w:marTop w:val="0"/>
              <w:marBottom w:val="0"/>
              <w:divBdr>
                <w:top w:val="none" w:sz="0" w:space="0" w:color="auto"/>
                <w:left w:val="none" w:sz="0" w:space="0" w:color="auto"/>
                <w:bottom w:val="none" w:sz="0" w:space="0" w:color="auto"/>
                <w:right w:val="none" w:sz="0" w:space="0" w:color="auto"/>
              </w:divBdr>
            </w:div>
            <w:div w:id="1213619073">
              <w:marLeft w:val="0"/>
              <w:marRight w:val="0"/>
              <w:marTop w:val="0"/>
              <w:marBottom w:val="0"/>
              <w:divBdr>
                <w:top w:val="none" w:sz="0" w:space="0" w:color="auto"/>
                <w:left w:val="none" w:sz="0" w:space="0" w:color="auto"/>
                <w:bottom w:val="none" w:sz="0" w:space="0" w:color="auto"/>
                <w:right w:val="none" w:sz="0" w:space="0" w:color="auto"/>
              </w:divBdr>
            </w:div>
            <w:div w:id="393284481">
              <w:marLeft w:val="0"/>
              <w:marRight w:val="0"/>
              <w:marTop w:val="0"/>
              <w:marBottom w:val="0"/>
              <w:divBdr>
                <w:top w:val="none" w:sz="0" w:space="0" w:color="auto"/>
                <w:left w:val="none" w:sz="0" w:space="0" w:color="auto"/>
                <w:bottom w:val="none" w:sz="0" w:space="0" w:color="auto"/>
                <w:right w:val="none" w:sz="0" w:space="0" w:color="auto"/>
              </w:divBdr>
            </w:div>
            <w:div w:id="1851481953">
              <w:marLeft w:val="0"/>
              <w:marRight w:val="0"/>
              <w:marTop w:val="0"/>
              <w:marBottom w:val="0"/>
              <w:divBdr>
                <w:top w:val="none" w:sz="0" w:space="0" w:color="auto"/>
                <w:left w:val="none" w:sz="0" w:space="0" w:color="auto"/>
                <w:bottom w:val="none" w:sz="0" w:space="0" w:color="auto"/>
                <w:right w:val="none" w:sz="0" w:space="0" w:color="auto"/>
              </w:divBdr>
            </w:div>
            <w:div w:id="568075119">
              <w:marLeft w:val="0"/>
              <w:marRight w:val="0"/>
              <w:marTop w:val="0"/>
              <w:marBottom w:val="0"/>
              <w:divBdr>
                <w:top w:val="none" w:sz="0" w:space="0" w:color="auto"/>
                <w:left w:val="none" w:sz="0" w:space="0" w:color="auto"/>
                <w:bottom w:val="none" w:sz="0" w:space="0" w:color="auto"/>
                <w:right w:val="none" w:sz="0" w:space="0" w:color="auto"/>
              </w:divBdr>
            </w:div>
            <w:div w:id="1869220891">
              <w:marLeft w:val="0"/>
              <w:marRight w:val="0"/>
              <w:marTop w:val="0"/>
              <w:marBottom w:val="0"/>
              <w:divBdr>
                <w:top w:val="none" w:sz="0" w:space="0" w:color="auto"/>
                <w:left w:val="none" w:sz="0" w:space="0" w:color="auto"/>
                <w:bottom w:val="none" w:sz="0" w:space="0" w:color="auto"/>
                <w:right w:val="none" w:sz="0" w:space="0" w:color="auto"/>
              </w:divBdr>
            </w:div>
            <w:div w:id="2000960990">
              <w:marLeft w:val="0"/>
              <w:marRight w:val="0"/>
              <w:marTop w:val="0"/>
              <w:marBottom w:val="0"/>
              <w:divBdr>
                <w:top w:val="none" w:sz="0" w:space="0" w:color="auto"/>
                <w:left w:val="none" w:sz="0" w:space="0" w:color="auto"/>
                <w:bottom w:val="none" w:sz="0" w:space="0" w:color="auto"/>
                <w:right w:val="none" w:sz="0" w:space="0" w:color="auto"/>
              </w:divBdr>
            </w:div>
            <w:div w:id="395207700">
              <w:marLeft w:val="0"/>
              <w:marRight w:val="0"/>
              <w:marTop w:val="0"/>
              <w:marBottom w:val="0"/>
              <w:divBdr>
                <w:top w:val="none" w:sz="0" w:space="0" w:color="auto"/>
                <w:left w:val="none" w:sz="0" w:space="0" w:color="auto"/>
                <w:bottom w:val="none" w:sz="0" w:space="0" w:color="auto"/>
                <w:right w:val="none" w:sz="0" w:space="0" w:color="auto"/>
              </w:divBdr>
            </w:div>
            <w:div w:id="1801334996">
              <w:marLeft w:val="0"/>
              <w:marRight w:val="0"/>
              <w:marTop w:val="0"/>
              <w:marBottom w:val="0"/>
              <w:divBdr>
                <w:top w:val="none" w:sz="0" w:space="0" w:color="auto"/>
                <w:left w:val="none" w:sz="0" w:space="0" w:color="auto"/>
                <w:bottom w:val="none" w:sz="0" w:space="0" w:color="auto"/>
                <w:right w:val="none" w:sz="0" w:space="0" w:color="auto"/>
              </w:divBdr>
            </w:div>
            <w:div w:id="1356997753">
              <w:marLeft w:val="0"/>
              <w:marRight w:val="0"/>
              <w:marTop w:val="0"/>
              <w:marBottom w:val="0"/>
              <w:divBdr>
                <w:top w:val="none" w:sz="0" w:space="0" w:color="auto"/>
                <w:left w:val="none" w:sz="0" w:space="0" w:color="auto"/>
                <w:bottom w:val="none" w:sz="0" w:space="0" w:color="auto"/>
                <w:right w:val="none" w:sz="0" w:space="0" w:color="auto"/>
              </w:divBdr>
            </w:div>
            <w:div w:id="1456019793">
              <w:marLeft w:val="0"/>
              <w:marRight w:val="0"/>
              <w:marTop w:val="0"/>
              <w:marBottom w:val="0"/>
              <w:divBdr>
                <w:top w:val="none" w:sz="0" w:space="0" w:color="auto"/>
                <w:left w:val="none" w:sz="0" w:space="0" w:color="auto"/>
                <w:bottom w:val="none" w:sz="0" w:space="0" w:color="auto"/>
                <w:right w:val="none" w:sz="0" w:space="0" w:color="auto"/>
              </w:divBdr>
            </w:div>
            <w:div w:id="1155953803">
              <w:marLeft w:val="0"/>
              <w:marRight w:val="0"/>
              <w:marTop w:val="0"/>
              <w:marBottom w:val="0"/>
              <w:divBdr>
                <w:top w:val="none" w:sz="0" w:space="0" w:color="auto"/>
                <w:left w:val="none" w:sz="0" w:space="0" w:color="auto"/>
                <w:bottom w:val="none" w:sz="0" w:space="0" w:color="auto"/>
                <w:right w:val="none" w:sz="0" w:space="0" w:color="auto"/>
              </w:divBdr>
            </w:div>
            <w:div w:id="302585184">
              <w:marLeft w:val="0"/>
              <w:marRight w:val="0"/>
              <w:marTop w:val="0"/>
              <w:marBottom w:val="0"/>
              <w:divBdr>
                <w:top w:val="none" w:sz="0" w:space="0" w:color="auto"/>
                <w:left w:val="none" w:sz="0" w:space="0" w:color="auto"/>
                <w:bottom w:val="none" w:sz="0" w:space="0" w:color="auto"/>
                <w:right w:val="none" w:sz="0" w:space="0" w:color="auto"/>
              </w:divBdr>
            </w:div>
            <w:div w:id="59445485">
              <w:marLeft w:val="0"/>
              <w:marRight w:val="0"/>
              <w:marTop w:val="0"/>
              <w:marBottom w:val="0"/>
              <w:divBdr>
                <w:top w:val="none" w:sz="0" w:space="0" w:color="auto"/>
                <w:left w:val="none" w:sz="0" w:space="0" w:color="auto"/>
                <w:bottom w:val="none" w:sz="0" w:space="0" w:color="auto"/>
                <w:right w:val="none" w:sz="0" w:space="0" w:color="auto"/>
              </w:divBdr>
            </w:div>
            <w:div w:id="1380858235">
              <w:marLeft w:val="0"/>
              <w:marRight w:val="0"/>
              <w:marTop w:val="0"/>
              <w:marBottom w:val="0"/>
              <w:divBdr>
                <w:top w:val="none" w:sz="0" w:space="0" w:color="auto"/>
                <w:left w:val="none" w:sz="0" w:space="0" w:color="auto"/>
                <w:bottom w:val="none" w:sz="0" w:space="0" w:color="auto"/>
                <w:right w:val="none" w:sz="0" w:space="0" w:color="auto"/>
              </w:divBdr>
            </w:div>
            <w:div w:id="1286279735">
              <w:marLeft w:val="0"/>
              <w:marRight w:val="0"/>
              <w:marTop w:val="0"/>
              <w:marBottom w:val="0"/>
              <w:divBdr>
                <w:top w:val="none" w:sz="0" w:space="0" w:color="auto"/>
                <w:left w:val="none" w:sz="0" w:space="0" w:color="auto"/>
                <w:bottom w:val="none" w:sz="0" w:space="0" w:color="auto"/>
                <w:right w:val="none" w:sz="0" w:space="0" w:color="auto"/>
              </w:divBdr>
            </w:div>
            <w:div w:id="1472362134">
              <w:marLeft w:val="0"/>
              <w:marRight w:val="0"/>
              <w:marTop w:val="0"/>
              <w:marBottom w:val="0"/>
              <w:divBdr>
                <w:top w:val="none" w:sz="0" w:space="0" w:color="auto"/>
                <w:left w:val="none" w:sz="0" w:space="0" w:color="auto"/>
                <w:bottom w:val="none" w:sz="0" w:space="0" w:color="auto"/>
                <w:right w:val="none" w:sz="0" w:space="0" w:color="auto"/>
              </w:divBdr>
            </w:div>
            <w:div w:id="362488142">
              <w:marLeft w:val="0"/>
              <w:marRight w:val="0"/>
              <w:marTop w:val="0"/>
              <w:marBottom w:val="0"/>
              <w:divBdr>
                <w:top w:val="none" w:sz="0" w:space="0" w:color="auto"/>
                <w:left w:val="none" w:sz="0" w:space="0" w:color="auto"/>
                <w:bottom w:val="none" w:sz="0" w:space="0" w:color="auto"/>
                <w:right w:val="none" w:sz="0" w:space="0" w:color="auto"/>
              </w:divBdr>
            </w:div>
            <w:div w:id="1134952876">
              <w:marLeft w:val="0"/>
              <w:marRight w:val="0"/>
              <w:marTop w:val="0"/>
              <w:marBottom w:val="0"/>
              <w:divBdr>
                <w:top w:val="none" w:sz="0" w:space="0" w:color="auto"/>
                <w:left w:val="none" w:sz="0" w:space="0" w:color="auto"/>
                <w:bottom w:val="none" w:sz="0" w:space="0" w:color="auto"/>
                <w:right w:val="none" w:sz="0" w:space="0" w:color="auto"/>
              </w:divBdr>
            </w:div>
            <w:div w:id="882714073">
              <w:marLeft w:val="0"/>
              <w:marRight w:val="0"/>
              <w:marTop w:val="0"/>
              <w:marBottom w:val="0"/>
              <w:divBdr>
                <w:top w:val="none" w:sz="0" w:space="0" w:color="auto"/>
                <w:left w:val="none" w:sz="0" w:space="0" w:color="auto"/>
                <w:bottom w:val="none" w:sz="0" w:space="0" w:color="auto"/>
                <w:right w:val="none" w:sz="0" w:space="0" w:color="auto"/>
              </w:divBdr>
            </w:div>
            <w:div w:id="17438771">
              <w:marLeft w:val="0"/>
              <w:marRight w:val="0"/>
              <w:marTop w:val="0"/>
              <w:marBottom w:val="0"/>
              <w:divBdr>
                <w:top w:val="none" w:sz="0" w:space="0" w:color="auto"/>
                <w:left w:val="none" w:sz="0" w:space="0" w:color="auto"/>
                <w:bottom w:val="none" w:sz="0" w:space="0" w:color="auto"/>
                <w:right w:val="none" w:sz="0" w:space="0" w:color="auto"/>
              </w:divBdr>
            </w:div>
            <w:div w:id="1708143889">
              <w:marLeft w:val="0"/>
              <w:marRight w:val="0"/>
              <w:marTop w:val="0"/>
              <w:marBottom w:val="0"/>
              <w:divBdr>
                <w:top w:val="none" w:sz="0" w:space="0" w:color="auto"/>
                <w:left w:val="none" w:sz="0" w:space="0" w:color="auto"/>
                <w:bottom w:val="none" w:sz="0" w:space="0" w:color="auto"/>
                <w:right w:val="none" w:sz="0" w:space="0" w:color="auto"/>
              </w:divBdr>
            </w:div>
            <w:div w:id="1889951160">
              <w:marLeft w:val="0"/>
              <w:marRight w:val="0"/>
              <w:marTop w:val="0"/>
              <w:marBottom w:val="0"/>
              <w:divBdr>
                <w:top w:val="none" w:sz="0" w:space="0" w:color="auto"/>
                <w:left w:val="none" w:sz="0" w:space="0" w:color="auto"/>
                <w:bottom w:val="none" w:sz="0" w:space="0" w:color="auto"/>
                <w:right w:val="none" w:sz="0" w:space="0" w:color="auto"/>
              </w:divBdr>
            </w:div>
            <w:div w:id="1979261464">
              <w:marLeft w:val="0"/>
              <w:marRight w:val="0"/>
              <w:marTop w:val="0"/>
              <w:marBottom w:val="0"/>
              <w:divBdr>
                <w:top w:val="none" w:sz="0" w:space="0" w:color="auto"/>
                <w:left w:val="none" w:sz="0" w:space="0" w:color="auto"/>
                <w:bottom w:val="none" w:sz="0" w:space="0" w:color="auto"/>
                <w:right w:val="none" w:sz="0" w:space="0" w:color="auto"/>
              </w:divBdr>
            </w:div>
            <w:div w:id="254749490">
              <w:marLeft w:val="0"/>
              <w:marRight w:val="0"/>
              <w:marTop w:val="0"/>
              <w:marBottom w:val="0"/>
              <w:divBdr>
                <w:top w:val="none" w:sz="0" w:space="0" w:color="auto"/>
                <w:left w:val="none" w:sz="0" w:space="0" w:color="auto"/>
                <w:bottom w:val="none" w:sz="0" w:space="0" w:color="auto"/>
                <w:right w:val="none" w:sz="0" w:space="0" w:color="auto"/>
              </w:divBdr>
            </w:div>
            <w:div w:id="936403037">
              <w:marLeft w:val="0"/>
              <w:marRight w:val="0"/>
              <w:marTop w:val="0"/>
              <w:marBottom w:val="0"/>
              <w:divBdr>
                <w:top w:val="none" w:sz="0" w:space="0" w:color="auto"/>
                <w:left w:val="none" w:sz="0" w:space="0" w:color="auto"/>
                <w:bottom w:val="none" w:sz="0" w:space="0" w:color="auto"/>
                <w:right w:val="none" w:sz="0" w:space="0" w:color="auto"/>
              </w:divBdr>
            </w:div>
            <w:div w:id="1635911660">
              <w:marLeft w:val="0"/>
              <w:marRight w:val="0"/>
              <w:marTop w:val="0"/>
              <w:marBottom w:val="0"/>
              <w:divBdr>
                <w:top w:val="none" w:sz="0" w:space="0" w:color="auto"/>
                <w:left w:val="none" w:sz="0" w:space="0" w:color="auto"/>
                <w:bottom w:val="none" w:sz="0" w:space="0" w:color="auto"/>
                <w:right w:val="none" w:sz="0" w:space="0" w:color="auto"/>
              </w:divBdr>
            </w:div>
            <w:div w:id="1838422856">
              <w:marLeft w:val="0"/>
              <w:marRight w:val="0"/>
              <w:marTop w:val="0"/>
              <w:marBottom w:val="0"/>
              <w:divBdr>
                <w:top w:val="none" w:sz="0" w:space="0" w:color="auto"/>
                <w:left w:val="none" w:sz="0" w:space="0" w:color="auto"/>
                <w:bottom w:val="none" w:sz="0" w:space="0" w:color="auto"/>
                <w:right w:val="none" w:sz="0" w:space="0" w:color="auto"/>
              </w:divBdr>
            </w:div>
            <w:div w:id="593249989">
              <w:marLeft w:val="0"/>
              <w:marRight w:val="0"/>
              <w:marTop w:val="0"/>
              <w:marBottom w:val="0"/>
              <w:divBdr>
                <w:top w:val="none" w:sz="0" w:space="0" w:color="auto"/>
                <w:left w:val="none" w:sz="0" w:space="0" w:color="auto"/>
                <w:bottom w:val="none" w:sz="0" w:space="0" w:color="auto"/>
                <w:right w:val="none" w:sz="0" w:space="0" w:color="auto"/>
              </w:divBdr>
            </w:div>
            <w:div w:id="169758578">
              <w:marLeft w:val="0"/>
              <w:marRight w:val="0"/>
              <w:marTop w:val="0"/>
              <w:marBottom w:val="0"/>
              <w:divBdr>
                <w:top w:val="none" w:sz="0" w:space="0" w:color="auto"/>
                <w:left w:val="none" w:sz="0" w:space="0" w:color="auto"/>
                <w:bottom w:val="none" w:sz="0" w:space="0" w:color="auto"/>
                <w:right w:val="none" w:sz="0" w:space="0" w:color="auto"/>
              </w:divBdr>
            </w:div>
            <w:div w:id="1560819449">
              <w:marLeft w:val="0"/>
              <w:marRight w:val="0"/>
              <w:marTop w:val="0"/>
              <w:marBottom w:val="0"/>
              <w:divBdr>
                <w:top w:val="none" w:sz="0" w:space="0" w:color="auto"/>
                <w:left w:val="none" w:sz="0" w:space="0" w:color="auto"/>
                <w:bottom w:val="none" w:sz="0" w:space="0" w:color="auto"/>
                <w:right w:val="none" w:sz="0" w:space="0" w:color="auto"/>
              </w:divBdr>
            </w:div>
            <w:div w:id="408386518">
              <w:marLeft w:val="0"/>
              <w:marRight w:val="0"/>
              <w:marTop w:val="0"/>
              <w:marBottom w:val="0"/>
              <w:divBdr>
                <w:top w:val="none" w:sz="0" w:space="0" w:color="auto"/>
                <w:left w:val="none" w:sz="0" w:space="0" w:color="auto"/>
                <w:bottom w:val="none" w:sz="0" w:space="0" w:color="auto"/>
                <w:right w:val="none" w:sz="0" w:space="0" w:color="auto"/>
              </w:divBdr>
            </w:div>
            <w:div w:id="2090762054">
              <w:marLeft w:val="0"/>
              <w:marRight w:val="0"/>
              <w:marTop w:val="0"/>
              <w:marBottom w:val="0"/>
              <w:divBdr>
                <w:top w:val="none" w:sz="0" w:space="0" w:color="auto"/>
                <w:left w:val="none" w:sz="0" w:space="0" w:color="auto"/>
                <w:bottom w:val="none" w:sz="0" w:space="0" w:color="auto"/>
                <w:right w:val="none" w:sz="0" w:space="0" w:color="auto"/>
              </w:divBdr>
            </w:div>
            <w:div w:id="1093011315">
              <w:marLeft w:val="0"/>
              <w:marRight w:val="0"/>
              <w:marTop w:val="0"/>
              <w:marBottom w:val="0"/>
              <w:divBdr>
                <w:top w:val="none" w:sz="0" w:space="0" w:color="auto"/>
                <w:left w:val="none" w:sz="0" w:space="0" w:color="auto"/>
                <w:bottom w:val="none" w:sz="0" w:space="0" w:color="auto"/>
                <w:right w:val="none" w:sz="0" w:space="0" w:color="auto"/>
              </w:divBdr>
            </w:div>
            <w:div w:id="1552766637">
              <w:marLeft w:val="0"/>
              <w:marRight w:val="0"/>
              <w:marTop w:val="0"/>
              <w:marBottom w:val="0"/>
              <w:divBdr>
                <w:top w:val="none" w:sz="0" w:space="0" w:color="auto"/>
                <w:left w:val="none" w:sz="0" w:space="0" w:color="auto"/>
                <w:bottom w:val="none" w:sz="0" w:space="0" w:color="auto"/>
                <w:right w:val="none" w:sz="0" w:space="0" w:color="auto"/>
              </w:divBdr>
            </w:div>
            <w:div w:id="1475023362">
              <w:marLeft w:val="0"/>
              <w:marRight w:val="0"/>
              <w:marTop w:val="0"/>
              <w:marBottom w:val="0"/>
              <w:divBdr>
                <w:top w:val="none" w:sz="0" w:space="0" w:color="auto"/>
                <w:left w:val="none" w:sz="0" w:space="0" w:color="auto"/>
                <w:bottom w:val="none" w:sz="0" w:space="0" w:color="auto"/>
                <w:right w:val="none" w:sz="0" w:space="0" w:color="auto"/>
              </w:divBdr>
            </w:div>
            <w:div w:id="1796483318">
              <w:marLeft w:val="0"/>
              <w:marRight w:val="0"/>
              <w:marTop w:val="0"/>
              <w:marBottom w:val="0"/>
              <w:divBdr>
                <w:top w:val="none" w:sz="0" w:space="0" w:color="auto"/>
                <w:left w:val="none" w:sz="0" w:space="0" w:color="auto"/>
                <w:bottom w:val="none" w:sz="0" w:space="0" w:color="auto"/>
                <w:right w:val="none" w:sz="0" w:space="0" w:color="auto"/>
              </w:divBdr>
            </w:div>
            <w:div w:id="120458847">
              <w:marLeft w:val="0"/>
              <w:marRight w:val="0"/>
              <w:marTop w:val="0"/>
              <w:marBottom w:val="0"/>
              <w:divBdr>
                <w:top w:val="none" w:sz="0" w:space="0" w:color="auto"/>
                <w:left w:val="none" w:sz="0" w:space="0" w:color="auto"/>
                <w:bottom w:val="none" w:sz="0" w:space="0" w:color="auto"/>
                <w:right w:val="none" w:sz="0" w:space="0" w:color="auto"/>
              </w:divBdr>
            </w:div>
            <w:div w:id="1839735017">
              <w:marLeft w:val="0"/>
              <w:marRight w:val="0"/>
              <w:marTop w:val="0"/>
              <w:marBottom w:val="0"/>
              <w:divBdr>
                <w:top w:val="none" w:sz="0" w:space="0" w:color="auto"/>
                <w:left w:val="none" w:sz="0" w:space="0" w:color="auto"/>
                <w:bottom w:val="none" w:sz="0" w:space="0" w:color="auto"/>
                <w:right w:val="none" w:sz="0" w:space="0" w:color="auto"/>
              </w:divBdr>
            </w:div>
            <w:div w:id="193080917">
              <w:marLeft w:val="0"/>
              <w:marRight w:val="0"/>
              <w:marTop w:val="0"/>
              <w:marBottom w:val="0"/>
              <w:divBdr>
                <w:top w:val="none" w:sz="0" w:space="0" w:color="auto"/>
                <w:left w:val="none" w:sz="0" w:space="0" w:color="auto"/>
                <w:bottom w:val="none" w:sz="0" w:space="0" w:color="auto"/>
                <w:right w:val="none" w:sz="0" w:space="0" w:color="auto"/>
              </w:divBdr>
            </w:div>
            <w:div w:id="271137350">
              <w:marLeft w:val="0"/>
              <w:marRight w:val="0"/>
              <w:marTop w:val="0"/>
              <w:marBottom w:val="0"/>
              <w:divBdr>
                <w:top w:val="none" w:sz="0" w:space="0" w:color="auto"/>
                <w:left w:val="none" w:sz="0" w:space="0" w:color="auto"/>
                <w:bottom w:val="none" w:sz="0" w:space="0" w:color="auto"/>
                <w:right w:val="none" w:sz="0" w:space="0" w:color="auto"/>
              </w:divBdr>
            </w:div>
            <w:div w:id="979844727">
              <w:marLeft w:val="0"/>
              <w:marRight w:val="0"/>
              <w:marTop w:val="0"/>
              <w:marBottom w:val="0"/>
              <w:divBdr>
                <w:top w:val="none" w:sz="0" w:space="0" w:color="auto"/>
                <w:left w:val="none" w:sz="0" w:space="0" w:color="auto"/>
                <w:bottom w:val="none" w:sz="0" w:space="0" w:color="auto"/>
                <w:right w:val="none" w:sz="0" w:space="0" w:color="auto"/>
              </w:divBdr>
            </w:div>
            <w:div w:id="1937052154">
              <w:marLeft w:val="0"/>
              <w:marRight w:val="0"/>
              <w:marTop w:val="0"/>
              <w:marBottom w:val="0"/>
              <w:divBdr>
                <w:top w:val="none" w:sz="0" w:space="0" w:color="auto"/>
                <w:left w:val="none" w:sz="0" w:space="0" w:color="auto"/>
                <w:bottom w:val="none" w:sz="0" w:space="0" w:color="auto"/>
                <w:right w:val="none" w:sz="0" w:space="0" w:color="auto"/>
              </w:divBdr>
            </w:div>
            <w:div w:id="722606103">
              <w:marLeft w:val="0"/>
              <w:marRight w:val="0"/>
              <w:marTop w:val="0"/>
              <w:marBottom w:val="0"/>
              <w:divBdr>
                <w:top w:val="none" w:sz="0" w:space="0" w:color="auto"/>
                <w:left w:val="none" w:sz="0" w:space="0" w:color="auto"/>
                <w:bottom w:val="none" w:sz="0" w:space="0" w:color="auto"/>
                <w:right w:val="none" w:sz="0" w:space="0" w:color="auto"/>
              </w:divBdr>
            </w:div>
            <w:div w:id="666396631">
              <w:marLeft w:val="0"/>
              <w:marRight w:val="0"/>
              <w:marTop w:val="0"/>
              <w:marBottom w:val="0"/>
              <w:divBdr>
                <w:top w:val="none" w:sz="0" w:space="0" w:color="auto"/>
                <w:left w:val="none" w:sz="0" w:space="0" w:color="auto"/>
                <w:bottom w:val="none" w:sz="0" w:space="0" w:color="auto"/>
                <w:right w:val="none" w:sz="0" w:space="0" w:color="auto"/>
              </w:divBdr>
            </w:div>
            <w:div w:id="1528524913">
              <w:marLeft w:val="0"/>
              <w:marRight w:val="0"/>
              <w:marTop w:val="0"/>
              <w:marBottom w:val="0"/>
              <w:divBdr>
                <w:top w:val="none" w:sz="0" w:space="0" w:color="auto"/>
                <w:left w:val="none" w:sz="0" w:space="0" w:color="auto"/>
                <w:bottom w:val="none" w:sz="0" w:space="0" w:color="auto"/>
                <w:right w:val="none" w:sz="0" w:space="0" w:color="auto"/>
              </w:divBdr>
            </w:div>
            <w:div w:id="1377511116">
              <w:marLeft w:val="0"/>
              <w:marRight w:val="0"/>
              <w:marTop w:val="0"/>
              <w:marBottom w:val="0"/>
              <w:divBdr>
                <w:top w:val="none" w:sz="0" w:space="0" w:color="auto"/>
                <w:left w:val="none" w:sz="0" w:space="0" w:color="auto"/>
                <w:bottom w:val="none" w:sz="0" w:space="0" w:color="auto"/>
                <w:right w:val="none" w:sz="0" w:space="0" w:color="auto"/>
              </w:divBdr>
            </w:div>
            <w:div w:id="1870072340">
              <w:marLeft w:val="0"/>
              <w:marRight w:val="0"/>
              <w:marTop w:val="0"/>
              <w:marBottom w:val="0"/>
              <w:divBdr>
                <w:top w:val="none" w:sz="0" w:space="0" w:color="auto"/>
                <w:left w:val="none" w:sz="0" w:space="0" w:color="auto"/>
                <w:bottom w:val="none" w:sz="0" w:space="0" w:color="auto"/>
                <w:right w:val="none" w:sz="0" w:space="0" w:color="auto"/>
              </w:divBdr>
            </w:div>
            <w:div w:id="968586317">
              <w:marLeft w:val="0"/>
              <w:marRight w:val="0"/>
              <w:marTop w:val="0"/>
              <w:marBottom w:val="0"/>
              <w:divBdr>
                <w:top w:val="none" w:sz="0" w:space="0" w:color="auto"/>
                <w:left w:val="none" w:sz="0" w:space="0" w:color="auto"/>
                <w:bottom w:val="none" w:sz="0" w:space="0" w:color="auto"/>
                <w:right w:val="none" w:sz="0" w:space="0" w:color="auto"/>
              </w:divBdr>
            </w:div>
            <w:div w:id="1455297068">
              <w:marLeft w:val="0"/>
              <w:marRight w:val="0"/>
              <w:marTop w:val="0"/>
              <w:marBottom w:val="0"/>
              <w:divBdr>
                <w:top w:val="none" w:sz="0" w:space="0" w:color="auto"/>
                <w:left w:val="none" w:sz="0" w:space="0" w:color="auto"/>
                <w:bottom w:val="none" w:sz="0" w:space="0" w:color="auto"/>
                <w:right w:val="none" w:sz="0" w:space="0" w:color="auto"/>
              </w:divBdr>
            </w:div>
            <w:div w:id="563103953">
              <w:marLeft w:val="0"/>
              <w:marRight w:val="0"/>
              <w:marTop w:val="0"/>
              <w:marBottom w:val="0"/>
              <w:divBdr>
                <w:top w:val="none" w:sz="0" w:space="0" w:color="auto"/>
                <w:left w:val="none" w:sz="0" w:space="0" w:color="auto"/>
                <w:bottom w:val="none" w:sz="0" w:space="0" w:color="auto"/>
                <w:right w:val="none" w:sz="0" w:space="0" w:color="auto"/>
              </w:divBdr>
            </w:div>
            <w:div w:id="115608261">
              <w:marLeft w:val="0"/>
              <w:marRight w:val="0"/>
              <w:marTop w:val="0"/>
              <w:marBottom w:val="0"/>
              <w:divBdr>
                <w:top w:val="none" w:sz="0" w:space="0" w:color="auto"/>
                <w:left w:val="none" w:sz="0" w:space="0" w:color="auto"/>
                <w:bottom w:val="none" w:sz="0" w:space="0" w:color="auto"/>
                <w:right w:val="none" w:sz="0" w:space="0" w:color="auto"/>
              </w:divBdr>
            </w:div>
            <w:div w:id="890504966">
              <w:marLeft w:val="0"/>
              <w:marRight w:val="0"/>
              <w:marTop w:val="0"/>
              <w:marBottom w:val="0"/>
              <w:divBdr>
                <w:top w:val="none" w:sz="0" w:space="0" w:color="auto"/>
                <w:left w:val="none" w:sz="0" w:space="0" w:color="auto"/>
                <w:bottom w:val="none" w:sz="0" w:space="0" w:color="auto"/>
                <w:right w:val="none" w:sz="0" w:space="0" w:color="auto"/>
              </w:divBdr>
            </w:div>
            <w:div w:id="90129846">
              <w:marLeft w:val="0"/>
              <w:marRight w:val="0"/>
              <w:marTop w:val="0"/>
              <w:marBottom w:val="0"/>
              <w:divBdr>
                <w:top w:val="none" w:sz="0" w:space="0" w:color="auto"/>
                <w:left w:val="none" w:sz="0" w:space="0" w:color="auto"/>
                <w:bottom w:val="none" w:sz="0" w:space="0" w:color="auto"/>
                <w:right w:val="none" w:sz="0" w:space="0" w:color="auto"/>
              </w:divBdr>
            </w:div>
            <w:div w:id="1770080686">
              <w:marLeft w:val="0"/>
              <w:marRight w:val="0"/>
              <w:marTop w:val="0"/>
              <w:marBottom w:val="0"/>
              <w:divBdr>
                <w:top w:val="none" w:sz="0" w:space="0" w:color="auto"/>
                <w:left w:val="none" w:sz="0" w:space="0" w:color="auto"/>
                <w:bottom w:val="none" w:sz="0" w:space="0" w:color="auto"/>
                <w:right w:val="none" w:sz="0" w:space="0" w:color="auto"/>
              </w:divBdr>
            </w:div>
            <w:div w:id="777331855">
              <w:marLeft w:val="0"/>
              <w:marRight w:val="0"/>
              <w:marTop w:val="0"/>
              <w:marBottom w:val="0"/>
              <w:divBdr>
                <w:top w:val="none" w:sz="0" w:space="0" w:color="auto"/>
                <w:left w:val="none" w:sz="0" w:space="0" w:color="auto"/>
                <w:bottom w:val="none" w:sz="0" w:space="0" w:color="auto"/>
                <w:right w:val="none" w:sz="0" w:space="0" w:color="auto"/>
              </w:divBdr>
            </w:div>
            <w:div w:id="438834967">
              <w:marLeft w:val="0"/>
              <w:marRight w:val="0"/>
              <w:marTop w:val="0"/>
              <w:marBottom w:val="0"/>
              <w:divBdr>
                <w:top w:val="none" w:sz="0" w:space="0" w:color="auto"/>
                <w:left w:val="none" w:sz="0" w:space="0" w:color="auto"/>
                <w:bottom w:val="none" w:sz="0" w:space="0" w:color="auto"/>
                <w:right w:val="none" w:sz="0" w:space="0" w:color="auto"/>
              </w:divBdr>
            </w:div>
            <w:div w:id="1426488623">
              <w:marLeft w:val="0"/>
              <w:marRight w:val="0"/>
              <w:marTop w:val="0"/>
              <w:marBottom w:val="0"/>
              <w:divBdr>
                <w:top w:val="none" w:sz="0" w:space="0" w:color="auto"/>
                <w:left w:val="none" w:sz="0" w:space="0" w:color="auto"/>
                <w:bottom w:val="none" w:sz="0" w:space="0" w:color="auto"/>
                <w:right w:val="none" w:sz="0" w:space="0" w:color="auto"/>
              </w:divBdr>
            </w:div>
            <w:div w:id="520163120">
              <w:marLeft w:val="0"/>
              <w:marRight w:val="0"/>
              <w:marTop w:val="0"/>
              <w:marBottom w:val="0"/>
              <w:divBdr>
                <w:top w:val="none" w:sz="0" w:space="0" w:color="auto"/>
                <w:left w:val="none" w:sz="0" w:space="0" w:color="auto"/>
                <w:bottom w:val="none" w:sz="0" w:space="0" w:color="auto"/>
                <w:right w:val="none" w:sz="0" w:space="0" w:color="auto"/>
              </w:divBdr>
            </w:div>
            <w:div w:id="635378760">
              <w:marLeft w:val="0"/>
              <w:marRight w:val="0"/>
              <w:marTop w:val="0"/>
              <w:marBottom w:val="0"/>
              <w:divBdr>
                <w:top w:val="none" w:sz="0" w:space="0" w:color="auto"/>
                <w:left w:val="none" w:sz="0" w:space="0" w:color="auto"/>
                <w:bottom w:val="none" w:sz="0" w:space="0" w:color="auto"/>
                <w:right w:val="none" w:sz="0" w:space="0" w:color="auto"/>
              </w:divBdr>
            </w:div>
            <w:div w:id="379206122">
              <w:marLeft w:val="0"/>
              <w:marRight w:val="0"/>
              <w:marTop w:val="0"/>
              <w:marBottom w:val="0"/>
              <w:divBdr>
                <w:top w:val="none" w:sz="0" w:space="0" w:color="auto"/>
                <w:left w:val="none" w:sz="0" w:space="0" w:color="auto"/>
                <w:bottom w:val="none" w:sz="0" w:space="0" w:color="auto"/>
                <w:right w:val="none" w:sz="0" w:space="0" w:color="auto"/>
              </w:divBdr>
            </w:div>
            <w:div w:id="1825970037">
              <w:marLeft w:val="0"/>
              <w:marRight w:val="0"/>
              <w:marTop w:val="0"/>
              <w:marBottom w:val="0"/>
              <w:divBdr>
                <w:top w:val="none" w:sz="0" w:space="0" w:color="auto"/>
                <w:left w:val="none" w:sz="0" w:space="0" w:color="auto"/>
                <w:bottom w:val="none" w:sz="0" w:space="0" w:color="auto"/>
                <w:right w:val="none" w:sz="0" w:space="0" w:color="auto"/>
              </w:divBdr>
            </w:div>
            <w:div w:id="1648625694">
              <w:marLeft w:val="0"/>
              <w:marRight w:val="0"/>
              <w:marTop w:val="0"/>
              <w:marBottom w:val="0"/>
              <w:divBdr>
                <w:top w:val="none" w:sz="0" w:space="0" w:color="auto"/>
                <w:left w:val="none" w:sz="0" w:space="0" w:color="auto"/>
                <w:bottom w:val="none" w:sz="0" w:space="0" w:color="auto"/>
                <w:right w:val="none" w:sz="0" w:space="0" w:color="auto"/>
              </w:divBdr>
            </w:div>
            <w:div w:id="16515855">
              <w:marLeft w:val="0"/>
              <w:marRight w:val="0"/>
              <w:marTop w:val="0"/>
              <w:marBottom w:val="0"/>
              <w:divBdr>
                <w:top w:val="none" w:sz="0" w:space="0" w:color="auto"/>
                <w:left w:val="none" w:sz="0" w:space="0" w:color="auto"/>
                <w:bottom w:val="none" w:sz="0" w:space="0" w:color="auto"/>
                <w:right w:val="none" w:sz="0" w:space="0" w:color="auto"/>
              </w:divBdr>
            </w:div>
            <w:div w:id="1449426022">
              <w:marLeft w:val="0"/>
              <w:marRight w:val="0"/>
              <w:marTop w:val="0"/>
              <w:marBottom w:val="0"/>
              <w:divBdr>
                <w:top w:val="none" w:sz="0" w:space="0" w:color="auto"/>
                <w:left w:val="none" w:sz="0" w:space="0" w:color="auto"/>
                <w:bottom w:val="none" w:sz="0" w:space="0" w:color="auto"/>
                <w:right w:val="none" w:sz="0" w:space="0" w:color="auto"/>
              </w:divBdr>
            </w:div>
            <w:div w:id="1919243132">
              <w:marLeft w:val="0"/>
              <w:marRight w:val="0"/>
              <w:marTop w:val="0"/>
              <w:marBottom w:val="0"/>
              <w:divBdr>
                <w:top w:val="none" w:sz="0" w:space="0" w:color="auto"/>
                <w:left w:val="none" w:sz="0" w:space="0" w:color="auto"/>
                <w:bottom w:val="none" w:sz="0" w:space="0" w:color="auto"/>
                <w:right w:val="none" w:sz="0" w:space="0" w:color="auto"/>
              </w:divBdr>
            </w:div>
            <w:div w:id="1838690606">
              <w:marLeft w:val="0"/>
              <w:marRight w:val="0"/>
              <w:marTop w:val="0"/>
              <w:marBottom w:val="0"/>
              <w:divBdr>
                <w:top w:val="none" w:sz="0" w:space="0" w:color="auto"/>
                <w:left w:val="none" w:sz="0" w:space="0" w:color="auto"/>
                <w:bottom w:val="none" w:sz="0" w:space="0" w:color="auto"/>
                <w:right w:val="none" w:sz="0" w:space="0" w:color="auto"/>
              </w:divBdr>
            </w:div>
            <w:div w:id="1403873057">
              <w:marLeft w:val="0"/>
              <w:marRight w:val="0"/>
              <w:marTop w:val="0"/>
              <w:marBottom w:val="0"/>
              <w:divBdr>
                <w:top w:val="none" w:sz="0" w:space="0" w:color="auto"/>
                <w:left w:val="none" w:sz="0" w:space="0" w:color="auto"/>
                <w:bottom w:val="none" w:sz="0" w:space="0" w:color="auto"/>
                <w:right w:val="none" w:sz="0" w:space="0" w:color="auto"/>
              </w:divBdr>
            </w:div>
            <w:div w:id="234055318">
              <w:marLeft w:val="0"/>
              <w:marRight w:val="0"/>
              <w:marTop w:val="0"/>
              <w:marBottom w:val="0"/>
              <w:divBdr>
                <w:top w:val="none" w:sz="0" w:space="0" w:color="auto"/>
                <w:left w:val="none" w:sz="0" w:space="0" w:color="auto"/>
                <w:bottom w:val="none" w:sz="0" w:space="0" w:color="auto"/>
                <w:right w:val="none" w:sz="0" w:space="0" w:color="auto"/>
              </w:divBdr>
            </w:div>
            <w:div w:id="560211629">
              <w:marLeft w:val="0"/>
              <w:marRight w:val="0"/>
              <w:marTop w:val="0"/>
              <w:marBottom w:val="0"/>
              <w:divBdr>
                <w:top w:val="none" w:sz="0" w:space="0" w:color="auto"/>
                <w:left w:val="none" w:sz="0" w:space="0" w:color="auto"/>
                <w:bottom w:val="none" w:sz="0" w:space="0" w:color="auto"/>
                <w:right w:val="none" w:sz="0" w:space="0" w:color="auto"/>
              </w:divBdr>
            </w:div>
            <w:div w:id="1320842987">
              <w:marLeft w:val="0"/>
              <w:marRight w:val="0"/>
              <w:marTop w:val="0"/>
              <w:marBottom w:val="0"/>
              <w:divBdr>
                <w:top w:val="none" w:sz="0" w:space="0" w:color="auto"/>
                <w:left w:val="none" w:sz="0" w:space="0" w:color="auto"/>
                <w:bottom w:val="none" w:sz="0" w:space="0" w:color="auto"/>
                <w:right w:val="none" w:sz="0" w:space="0" w:color="auto"/>
              </w:divBdr>
            </w:div>
            <w:div w:id="1177385784">
              <w:marLeft w:val="0"/>
              <w:marRight w:val="0"/>
              <w:marTop w:val="0"/>
              <w:marBottom w:val="0"/>
              <w:divBdr>
                <w:top w:val="none" w:sz="0" w:space="0" w:color="auto"/>
                <w:left w:val="none" w:sz="0" w:space="0" w:color="auto"/>
                <w:bottom w:val="none" w:sz="0" w:space="0" w:color="auto"/>
                <w:right w:val="none" w:sz="0" w:space="0" w:color="auto"/>
              </w:divBdr>
            </w:div>
            <w:div w:id="1237670024">
              <w:marLeft w:val="0"/>
              <w:marRight w:val="0"/>
              <w:marTop w:val="0"/>
              <w:marBottom w:val="0"/>
              <w:divBdr>
                <w:top w:val="none" w:sz="0" w:space="0" w:color="auto"/>
                <w:left w:val="none" w:sz="0" w:space="0" w:color="auto"/>
                <w:bottom w:val="none" w:sz="0" w:space="0" w:color="auto"/>
                <w:right w:val="none" w:sz="0" w:space="0" w:color="auto"/>
              </w:divBdr>
            </w:div>
            <w:div w:id="2064863407">
              <w:marLeft w:val="0"/>
              <w:marRight w:val="0"/>
              <w:marTop w:val="0"/>
              <w:marBottom w:val="0"/>
              <w:divBdr>
                <w:top w:val="none" w:sz="0" w:space="0" w:color="auto"/>
                <w:left w:val="none" w:sz="0" w:space="0" w:color="auto"/>
                <w:bottom w:val="none" w:sz="0" w:space="0" w:color="auto"/>
                <w:right w:val="none" w:sz="0" w:space="0" w:color="auto"/>
              </w:divBdr>
            </w:div>
            <w:div w:id="1588030060">
              <w:marLeft w:val="0"/>
              <w:marRight w:val="0"/>
              <w:marTop w:val="0"/>
              <w:marBottom w:val="0"/>
              <w:divBdr>
                <w:top w:val="none" w:sz="0" w:space="0" w:color="auto"/>
                <w:left w:val="none" w:sz="0" w:space="0" w:color="auto"/>
                <w:bottom w:val="none" w:sz="0" w:space="0" w:color="auto"/>
                <w:right w:val="none" w:sz="0" w:space="0" w:color="auto"/>
              </w:divBdr>
            </w:div>
            <w:div w:id="1182210074">
              <w:marLeft w:val="0"/>
              <w:marRight w:val="0"/>
              <w:marTop w:val="0"/>
              <w:marBottom w:val="0"/>
              <w:divBdr>
                <w:top w:val="none" w:sz="0" w:space="0" w:color="auto"/>
                <w:left w:val="none" w:sz="0" w:space="0" w:color="auto"/>
                <w:bottom w:val="none" w:sz="0" w:space="0" w:color="auto"/>
                <w:right w:val="none" w:sz="0" w:space="0" w:color="auto"/>
              </w:divBdr>
            </w:div>
            <w:div w:id="461656820">
              <w:marLeft w:val="0"/>
              <w:marRight w:val="0"/>
              <w:marTop w:val="0"/>
              <w:marBottom w:val="0"/>
              <w:divBdr>
                <w:top w:val="none" w:sz="0" w:space="0" w:color="auto"/>
                <w:left w:val="none" w:sz="0" w:space="0" w:color="auto"/>
                <w:bottom w:val="none" w:sz="0" w:space="0" w:color="auto"/>
                <w:right w:val="none" w:sz="0" w:space="0" w:color="auto"/>
              </w:divBdr>
            </w:div>
            <w:div w:id="174348168">
              <w:marLeft w:val="0"/>
              <w:marRight w:val="0"/>
              <w:marTop w:val="0"/>
              <w:marBottom w:val="0"/>
              <w:divBdr>
                <w:top w:val="none" w:sz="0" w:space="0" w:color="auto"/>
                <w:left w:val="none" w:sz="0" w:space="0" w:color="auto"/>
                <w:bottom w:val="none" w:sz="0" w:space="0" w:color="auto"/>
                <w:right w:val="none" w:sz="0" w:space="0" w:color="auto"/>
              </w:divBdr>
            </w:div>
            <w:div w:id="526797440">
              <w:marLeft w:val="0"/>
              <w:marRight w:val="0"/>
              <w:marTop w:val="0"/>
              <w:marBottom w:val="0"/>
              <w:divBdr>
                <w:top w:val="none" w:sz="0" w:space="0" w:color="auto"/>
                <w:left w:val="none" w:sz="0" w:space="0" w:color="auto"/>
                <w:bottom w:val="none" w:sz="0" w:space="0" w:color="auto"/>
                <w:right w:val="none" w:sz="0" w:space="0" w:color="auto"/>
              </w:divBdr>
            </w:div>
            <w:div w:id="616065596">
              <w:marLeft w:val="0"/>
              <w:marRight w:val="0"/>
              <w:marTop w:val="0"/>
              <w:marBottom w:val="0"/>
              <w:divBdr>
                <w:top w:val="none" w:sz="0" w:space="0" w:color="auto"/>
                <w:left w:val="none" w:sz="0" w:space="0" w:color="auto"/>
                <w:bottom w:val="none" w:sz="0" w:space="0" w:color="auto"/>
                <w:right w:val="none" w:sz="0" w:space="0" w:color="auto"/>
              </w:divBdr>
            </w:div>
            <w:div w:id="491482065">
              <w:marLeft w:val="0"/>
              <w:marRight w:val="0"/>
              <w:marTop w:val="0"/>
              <w:marBottom w:val="0"/>
              <w:divBdr>
                <w:top w:val="none" w:sz="0" w:space="0" w:color="auto"/>
                <w:left w:val="none" w:sz="0" w:space="0" w:color="auto"/>
                <w:bottom w:val="none" w:sz="0" w:space="0" w:color="auto"/>
                <w:right w:val="none" w:sz="0" w:space="0" w:color="auto"/>
              </w:divBdr>
            </w:div>
            <w:div w:id="1220870958">
              <w:marLeft w:val="0"/>
              <w:marRight w:val="0"/>
              <w:marTop w:val="0"/>
              <w:marBottom w:val="0"/>
              <w:divBdr>
                <w:top w:val="none" w:sz="0" w:space="0" w:color="auto"/>
                <w:left w:val="none" w:sz="0" w:space="0" w:color="auto"/>
                <w:bottom w:val="none" w:sz="0" w:space="0" w:color="auto"/>
                <w:right w:val="none" w:sz="0" w:space="0" w:color="auto"/>
              </w:divBdr>
            </w:div>
            <w:div w:id="395056530">
              <w:marLeft w:val="0"/>
              <w:marRight w:val="0"/>
              <w:marTop w:val="0"/>
              <w:marBottom w:val="0"/>
              <w:divBdr>
                <w:top w:val="none" w:sz="0" w:space="0" w:color="auto"/>
                <w:left w:val="none" w:sz="0" w:space="0" w:color="auto"/>
                <w:bottom w:val="none" w:sz="0" w:space="0" w:color="auto"/>
                <w:right w:val="none" w:sz="0" w:space="0" w:color="auto"/>
              </w:divBdr>
            </w:div>
            <w:div w:id="593175379">
              <w:marLeft w:val="0"/>
              <w:marRight w:val="0"/>
              <w:marTop w:val="0"/>
              <w:marBottom w:val="0"/>
              <w:divBdr>
                <w:top w:val="none" w:sz="0" w:space="0" w:color="auto"/>
                <w:left w:val="none" w:sz="0" w:space="0" w:color="auto"/>
                <w:bottom w:val="none" w:sz="0" w:space="0" w:color="auto"/>
                <w:right w:val="none" w:sz="0" w:space="0" w:color="auto"/>
              </w:divBdr>
            </w:div>
            <w:div w:id="812798413">
              <w:marLeft w:val="0"/>
              <w:marRight w:val="0"/>
              <w:marTop w:val="0"/>
              <w:marBottom w:val="0"/>
              <w:divBdr>
                <w:top w:val="none" w:sz="0" w:space="0" w:color="auto"/>
                <w:left w:val="none" w:sz="0" w:space="0" w:color="auto"/>
                <w:bottom w:val="none" w:sz="0" w:space="0" w:color="auto"/>
                <w:right w:val="none" w:sz="0" w:space="0" w:color="auto"/>
              </w:divBdr>
            </w:div>
            <w:div w:id="1094014179">
              <w:marLeft w:val="0"/>
              <w:marRight w:val="0"/>
              <w:marTop w:val="0"/>
              <w:marBottom w:val="0"/>
              <w:divBdr>
                <w:top w:val="none" w:sz="0" w:space="0" w:color="auto"/>
                <w:left w:val="none" w:sz="0" w:space="0" w:color="auto"/>
                <w:bottom w:val="none" w:sz="0" w:space="0" w:color="auto"/>
                <w:right w:val="none" w:sz="0" w:space="0" w:color="auto"/>
              </w:divBdr>
            </w:div>
            <w:div w:id="983780070">
              <w:marLeft w:val="0"/>
              <w:marRight w:val="0"/>
              <w:marTop w:val="0"/>
              <w:marBottom w:val="0"/>
              <w:divBdr>
                <w:top w:val="none" w:sz="0" w:space="0" w:color="auto"/>
                <w:left w:val="none" w:sz="0" w:space="0" w:color="auto"/>
                <w:bottom w:val="none" w:sz="0" w:space="0" w:color="auto"/>
                <w:right w:val="none" w:sz="0" w:space="0" w:color="auto"/>
              </w:divBdr>
            </w:div>
            <w:div w:id="1961761943">
              <w:marLeft w:val="0"/>
              <w:marRight w:val="0"/>
              <w:marTop w:val="0"/>
              <w:marBottom w:val="0"/>
              <w:divBdr>
                <w:top w:val="none" w:sz="0" w:space="0" w:color="auto"/>
                <w:left w:val="none" w:sz="0" w:space="0" w:color="auto"/>
                <w:bottom w:val="none" w:sz="0" w:space="0" w:color="auto"/>
                <w:right w:val="none" w:sz="0" w:space="0" w:color="auto"/>
              </w:divBdr>
            </w:div>
            <w:div w:id="1458259370">
              <w:marLeft w:val="0"/>
              <w:marRight w:val="0"/>
              <w:marTop w:val="0"/>
              <w:marBottom w:val="0"/>
              <w:divBdr>
                <w:top w:val="none" w:sz="0" w:space="0" w:color="auto"/>
                <w:left w:val="none" w:sz="0" w:space="0" w:color="auto"/>
                <w:bottom w:val="none" w:sz="0" w:space="0" w:color="auto"/>
                <w:right w:val="none" w:sz="0" w:space="0" w:color="auto"/>
              </w:divBdr>
            </w:div>
            <w:div w:id="358316160">
              <w:marLeft w:val="0"/>
              <w:marRight w:val="0"/>
              <w:marTop w:val="0"/>
              <w:marBottom w:val="0"/>
              <w:divBdr>
                <w:top w:val="none" w:sz="0" w:space="0" w:color="auto"/>
                <w:left w:val="none" w:sz="0" w:space="0" w:color="auto"/>
                <w:bottom w:val="none" w:sz="0" w:space="0" w:color="auto"/>
                <w:right w:val="none" w:sz="0" w:space="0" w:color="auto"/>
              </w:divBdr>
            </w:div>
            <w:div w:id="1709210886">
              <w:marLeft w:val="0"/>
              <w:marRight w:val="0"/>
              <w:marTop w:val="0"/>
              <w:marBottom w:val="0"/>
              <w:divBdr>
                <w:top w:val="none" w:sz="0" w:space="0" w:color="auto"/>
                <w:left w:val="none" w:sz="0" w:space="0" w:color="auto"/>
                <w:bottom w:val="none" w:sz="0" w:space="0" w:color="auto"/>
                <w:right w:val="none" w:sz="0" w:space="0" w:color="auto"/>
              </w:divBdr>
            </w:div>
            <w:div w:id="1791700888">
              <w:marLeft w:val="0"/>
              <w:marRight w:val="0"/>
              <w:marTop w:val="0"/>
              <w:marBottom w:val="0"/>
              <w:divBdr>
                <w:top w:val="none" w:sz="0" w:space="0" w:color="auto"/>
                <w:left w:val="none" w:sz="0" w:space="0" w:color="auto"/>
                <w:bottom w:val="none" w:sz="0" w:space="0" w:color="auto"/>
                <w:right w:val="none" w:sz="0" w:space="0" w:color="auto"/>
              </w:divBdr>
            </w:div>
            <w:div w:id="1934974175">
              <w:marLeft w:val="0"/>
              <w:marRight w:val="0"/>
              <w:marTop w:val="0"/>
              <w:marBottom w:val="0"/>
              <w:divBdr>
                <w:top w:val="none" w:sz="0" w:space="0" w:color="auto"/>
                <w:left w:val="none" w:sz="0" w:space="0" w:color="auto"/>
                <w:bottom w:val="none" w:sz="0" w:space="0" w:color="auto"/>
                <w:right w:val="none" w:sz="0" w:space="0" w:color="auto"/>
              </w:divBdr>
            </w:div>
            <w:div w:id="1861967596">
              <w:marLeft w:val="0"/>
              <w:marRight w:val="0"/>
              <w:marTop w:val="0"/>
              <w:marBottom w:val="0"/>
              <w:divBdr>
                <w:top w:val="none" w:sz="0" w:space="0" w:color="auto"/>
                <w:left w:val="none" w:sz="0" w:space="0" w:color="auto"/>
                <w:bottom w:val="none" w:sz="0" w:space="0" w:color="auto"/>
                <w:right w:val="none" w:sz="0" w:space="0" w:color="auto"/>
              </w:divBdr>
            </w:div>
            <w:div w:id="987974441">
              <w:marLeft w:val="0"/>
              <w:marRight w:val="0"/>
              <w:marTop w:val="0"/>
              <w:marBottom w:val="0"/>
              <w:divBdr>
                <w:top w:val="none" w:sz="0" w:space="0" w:color="auto"/>
                <w:left w:val="none" w:sz="0" w:space="0" w:color="auto"/>
                <w:bottom w:val="none" w:sz="0" w:space="0" w:color="auto"/>
                <w:right w:val="none" w:sz="0" w:space="0" w:color="auto"/>
              </w:divBdr>
            </w:div>
            <w:div w:id="1903715398">
              <w:marLeft w:val="0"/>
              <w:marRight w:val="0"/>
              <w:marTop w:val="0"/>
              <w:marBottom w:val="0"/>
              <w:divBdr>
                <w:top w:val="none" w:sz="0" w:space="0" w:color="auto"/>
                <w:left w:val="none" w:sz="0" w:space="0" w:color="auto"/>
                <w:bottom w:val="none" w:sz="0" w:space="0" w:color="auto"/>
                <w:right w:val="none" w:sz="0" w:space="0" w:color="auto"/>
              </w:divBdr>
            </w:div>
            <w:div w:id="1909414292">
              <w:marLeft w:val="0"/>
              <w:marRight w:val="0"/>
              <w:marTop w:val="0"/>
              <w:marBottom w:val="0"/>
              <w:divBdr>
                <w:top w:val="none" w:sz="0" w:space="0" w:color="auto"/>
                <w:left w:val="none" w:sz="0" w:space="0" w:color="auto"/>
                <w:bottom w:val="none" w:sz="0" w:space="0" w:color="auto"/>
                <w:right w:val="none" w:sz="0" w:space="0" w:color="auto"/>
              </w:divBdr>
            </w:div>
            <w:div w:id="410734708">
              <w:marLeft w:val="0"/>
              <w:marRight w:val="0"/>
              <w:marTop w:val="0"/>
              <w:marBottom w:val="0"/>
              <w:divBdr>
                <w:top w:val="none" w:sz="0" w:space="0" w:color="auto"/>
                <w:left w:val="none" w:sz="0" w:space="0" w:color="auto"/>
                <w:bottom w:val="none" w:sz="0" w:space="0" w:color="auto"/>
                <w:right w:val="none" w:sz="0" w:space="0" w:color="auto"/>
              </w:divBdr>
            </w:div>
            <w:div w:id="2706035">
              <w:marLeft w:val="0"/>
              <w:marRight w:val="0"/>
              <w:marTop w:val="0"/>
              <w:marBottom w:val="0"/>
              <w:divBdr>
                <w:top w:val="none" w:sz="0" w:space="0" w:color="auto"/>
                <w:left w:val="none" w:sz="0" w:space="0" w:color="auto"/>
                <w:bottom w:val="none" w:sz="0" w:space="0" w:color="auto"/>
                <w:right w:val="none" w:sz="0" w:space="0" w:color="auto"/>
              </w:divBdr>
            </w:div>
            <w:div w:id="831530770">
              <w:marLeft w:val="0"/>
              <w:marRight w:val="0"/>
              <w:marTop w:val="0"/>
              <w:marBottom w:val="0"/>
              <w:divBdr>
                <w:top w:val="none" w:sz="0" w:space="0" w:color="auto"/>
                <w:left w:val="none" w:sz="0" w:space="0" w:color="auto"/>
                <w:bottom w:val="none" w:sz="0" w:space="0" w:color="auto"/>
                <w:right w:val="none" w:sz="0" w:space="0" w:color="auto"/>
              </w:divBdr>
            </w:div>
            <w:div w:id="1765029384">
              <w:marLeft w:val="0"/>
              <w:marRight w:val="0"/>
              <w:marTop w:val="0"/>
              <w:marBottom w:val="0"/>
              <w:divBdr>
                <w:top w:val="none" w:sz="0" w:space="0" w:color="auto"/>
                <w:left w:val="none" w:sz="0" w:space="0" w:color="auto"/>
                <w:bottom w:val="none" w:sz="0" w:space="0" w:color="auto"/>
                <w:right w:val="none" w:sz="0" w:space="0" w:color="auto"/>
              </w:divBdr>
            </w:div>
            <w:div w:id="1566456581">
              <w:marLeft w:val="0"/>
              <w:marRight w:val="0"/>
              <w:marTop w:val="0"/>
              <w:marBottom w:val="0"/>
              <w:divBdr>
                <w:top w:val="none" w:sz="0" w:space="0" w:color="auto"/>
                <w:left w:val="none" w:sz="0" w:space="0" w:color="auto"/>
                <w:bottom w:val="none" w:sz="0" w:space="0" w:color="auto"/>
                <w:right w:val="none" w:sz="0" w:space="0" w:color="auto"/>
              </w:divBdr>
            </w:div>
            <w:div w:id="1425229226">
              <w:marLeft w:val="0"/>
              <w:marRight w:val="0"/>
              <w:marTop w:val="0"/>
              <w:marBottom w:val="0"/>
              <w:divBdr>
                <w:top w:val="none" w:sz="0" w:space="0" w:color="auto"/>
                <w:left w:val="none" w:sz="0" w:space="0" w:color="auto"/>
                <w:bottom w:val="none" w:sz="0" w:space="0" w:color="auto"/>
                <w:right w:val="none" w:sz="0" w:space="0" w:color="auto"/>
              </w:divBdr>
            </w:div>
            <w:div w:id="633995766">
              <w:marLeft w:val="0"/>
              <w:marRight w:val="0"/>
              <w:marTop w:val="0"/>
              <w:marBottom w:val="0"/>
              <w:divBdr>
                <w:top w:val="none" w:sz="0" w:space="0" w:color="auto"/>
                <w:left w:val="none" w:sz="0" w:space="0" w:color="auto"/>
                <w:bottom w:val="none" w:sz="0" w:space="0" w:color="auto"/>
                <w:right w:val="none" w:sz="0" w:space="0" w:color="auto"/>
              </w:divBdr>
            </w:div>
            <w:div w:id="1149597006">
              <w:marLeft w:val="0"/>
              <w:marRight w:val="0"/>
              <w:marTop w:val="0"/>
              <w:marBottom w:val="0"/>
              <w:divBdr>
                <w:top w:val="none" w:sz="0" w:space="0" w:color="auto"/>
                <w:left w:val="none" w:sz="0" w:space="0" w:color="auto"/>
                <w:bottom w:val="none" w:sz="0" w:space="0" w:color="auto"/>
                <w:right w:val="none" w:sz="0" w:space="0" w:color="auto"/>
              </w:divBdr>
            </w:div>
            <w:div w:id="1282765375">
              <w:marLeft w:val="0"/>
              <w:marRight w:val="0"/>
              <w:marTop w:val="0"/>
              <w:marBottom w:val="0"/>
              <w:divBdr>
                <w:top w:val="none" w:sz="0" w:space="0" w:color="auto"/>
                <w:left w:val="none" w:sz="0" w:space="0" w:color="auto"/>
                <w:bottom w:val="none" w:sz="0" w:space="0" w:color="auto"/>
                <w:right w:val="none" w:sz="0" w:space="0" w:color="auto"/>
              </w:divBdr>
            </w:div>
            <w:div w:id="403837563">
              <w:marLeft w:val="0"/>
              <w:marRight w:val="0"/>
              <w:marTop w:val="0"/>
              <w:marBottom w:val="0"/>
              <w:divBdr>
                <w:top w:val="none" w:sz="0" w:space="0" w:color="auto"/>
                <w:left w:val="none" w:sz="0" w:space="0" w:color="auto"/>
                <w:bottom w:val="none" w:sz="0" w:space="0" w:color="auto"/>
                <w:right w:val="none" w:sz="0" w:space="0" w:color="auto"/>
              </w:divBdr>
            </w:div>
            <w:div w:id="2099716854">
              <w:marLeft w:val="0"/>
              <w:marRight w:val="0"/>
              <w:marTop w:val="0"/>
              <w:marBottom w:val="0"/>
              <w:divBdr>
                <w:top w:val="none" w:sz="0" w:space="0" w:color="auto"/>
                <w:left w:val="none" w:sz="0" w:space="0" w:color="auto"/>
                <w:bottom w:val="none" w:sz="0" w:space="0" w:color="auto"/>
                <w:right w:val="none" w:sz="0" w:space="0" w:color="auto"/>
              </w:divBdr>
            </w:div>
            <w:div w:id="1404571536">
              <w:marLeft w:val="0"/>
              <w:marRight w:val="0"/>
              <w:marTop w:val="0"/>
              <w:marBottom w:val="0"/>
              <w:divBdr>
                <w:top w:val="none" w:sz="0" w:space="0" w:color="auto"/>
                <w:left w:val="none" w:sz="0" w:space="0" w:color="auto"/>
                <w:bottom w:val="none" w:sz="0" w:space="0" w:color="auto"/>
                <w:right w:val="none" w:sz="0" w:space="0" w:color="auto"/>
              </w:divBdr>
            </w:div>
            <w:div w:id="233471822">
              <w:marLeft w:val="0"/>
              <w:marRight w:val="0"/>
              <w:marTop w:val="0"/>
              <w:marBottom w:val="0"/>
              <w:divBdr>
                <w:top w:val="none" w:sz="0" w:space="0" w:color="auto"/>
                <w:left w:val="none" w:sz="0" w:space="0" w:color="auto"/>
                <w:bottom w:val="none" w:sz="0" w:space="0" w:color="auto"/>
                <w:right w:val="none" w:sz="0" w:space="0" w:color="auto"/>
              </w:divBdr>
            </w:div>
            <w:div w:id="1863202535">
              <w:marLeft w:val="0"/>
              <w:marRight w:val="0"/>
              <w:marTop w:val="0"/>
              <w:marBottom w:val="0"/>
              <w:divBdr>
                <w:top w:val="none" w:sz="0" w:space="0" w:color="auto"/>
                <w:left w:val="none" w:sz="0" w:space="0" w:color="auto"/>
                <w:bottom w:val="none" w:sz="0" w:space="0" w:color="auto"/>
                <w:right w:val="none" w:sz="0" w:space="0" w:color="auto"/>
              </w:divBdr>
            </w:div>
            <w:div w:id="1503396244">
              <w:marLeft w:val="0"/>
              <w:marRight w:val="0"/>
              <w:marTop w:val="0"/>
              <w:marBottom w:val="0"/>
              <w:divBdr>
                <w:top w:val="none" w:sz="0" w:space="0" w:color="auto"/>
                <w:left w:val="none" w:sz="0" w:space="0" w:color="auto"/>
                <w:bottom w:val="none" w:sz="0" w:space="0" w:color="auto"/>
                <w:right w:val="none" w:sz="0" w:space="0" w:color="auto"/>
              </w:divBdr>
            </w:div>
            <w:div w:id="243153334">
              <w:marLeft w:val="0"/>
              <w:marRight w:val="0"/>
              <w:marTop w:val="0"/>
              <w:marBottom w:val="0"/>
              <w:divBdr>
                <w:top w:val="none" w:sz="0" w:space="0" w:color="auto"/>
                <w:left w:val="none" w:sz="0" w:space="0" w:color="auto"/>
                <w:bottom w:val="none" w:sz="0" w:space="0" w:color="auto"/>
                <w:right w:val="none" w:sz="0" w:space="0" w:color="auto"/>
              </w:divBdr>
            </w:div>
            <w:div w:id="552933620">
              <w:marLeft w:val="0"/>
              <w:marRight w:val="0"/>
              <w:marTop w:val="0"/>
              <w:marBottom w:val="0"/>
              <w:divBdr>
                <w:top w:val="none" w:sz="0" w:space="0" w:color="auto"/>
                <w:left w:val="none" w:sz="0" w:space="0" w:color="auto"/>
                <w:bottom w:val="none" w:sz="0" w:space="0" w:color="auto"/>
                <w:right w:val="none" w:sz="0" w:space="0" w:color="auto"/>
              </w:divBdr>
            </w:div>
            <w:div w:id="1174684558">
              <w:marLeft w:val="0"/>
              <w:marRight w:val="0"/>
              <w:marTop w:val="0"/>
              <w:marBottom w:val="0"/>
              <w:divBdr>
                <w:top w:val="none" w:sz="0" w:space="0" w:color="auto"/>
                <w:left w:val="none" w:sz="0" w:space="0" w:color="auto"/>
                <w:bottom w:val="none" w:sz="0" w:space="0" w:color="auto"/>
                <w:right w:val="none" w:sz="0" w:space="0" w:color="auto"/>
              </w:divBdr>
            </w:div>
            <w:div w:id="974873067">
              <w:marLeft w:val="0"/>
              <w:marRight w:val="0"/>
              <w:marTop w:val="0"/>
              <w:marBottom w:val="0"/>
              <w:divBdr>
                <w:top w:val="none" w:sz="0" w:space="0" w:color="auto"/>
                <w:left w:val="none" w:sz="0" w:space="0" w:color="auto"/>
                <w:bottom w:val="none" w:sz="0" w:space="0" w:color="auto"/>
                <w:right w:val="none" w:sz="0" w:space="0" w:color="auto"/>
              </w:divBdr>
            </w:div>
            <w:div w:id="191921856">
              <w:marLeft w:val="0"/>
              <w:marRight w:val="0"/>
              <w:marTop w:val="0"/>
              <w:marBottom w:val="0"/>
              <w:divBdr>
                <w:top w:val="none" w:sz="0" w:space="0" w:color="auto"/>
                <w:left w:val="none" w:sz="0" w:space="0" w:color="auto"/>
                <w:bottom w:val="none" w:sz="0" w:space="0" w:color="auto"/>
                <w:right w:val="none" w:sz="0" w:space="0" w:color="auto"/>
              </w:divBdr>
            </w:div>
            <w:div w:id="1209411361">
              <w:marLeft w:val="0"/>
              <w:marRight w:val="0"/>
              <w:marTop w:val="0"/>
              <w:marBottom w:val="0"/>
              <w:divBdr>
                <w:top w:val="none" w:sz="0" w:space="0" w:color="auto"/>
                <w:left w:val="none" w:sz="0" w:space="0" w:color="auto"/>
                <w:bottom w:val="none" w:sz="0" w:space="0" w:color="auto"/>
                <w:right w:val="none" w:sz="0" w:space="0" w:color="auto"/>
              </w:divBdr>
            </w:div>
            <w:div w:id="987367466">
              <w:marLeft w:val="0"/>
              <w:marRight w:val="0"/>
              <w:marTop w:val="0"/>
              <w:marBottom w:val="0"/>
              <w:divBdr>
                <w:top w:val="none" w:sz="0" w:space="0" w:color="auto"/>
                <w:left w:val="none" w:sz="0" w:space="0" w:color="auto"/>
                <w:bottom w:val="none" w:sz="0" w:space="0" w:color="auto"/>
                <w:right w:val="none" w:sz="0" w:space="0" w:color="auto"/>
              </w:divBdr>
            </w:div>
            <w:div w:id="1066227843">
              <w:marLeft w:val="0"/>
              <w:marRight w:val="0"/>
              <w:marTop w:val="0"/>
              <w:marBottom w:val="0"/>
              <w:divBdr>
                <w:top w:val="none" w:sz="0" w:space="0" w:color="auto"/>
                <w:left w:val="none" w:sz="0" w:space="0" w:color="auto"/>
                <w:bottom w:val="none" w:sz="0" w:space="0" w:color="auto"/>
                <w:right w:val="none" w:sz="0" w:space="0" w:color="auto"/>
              </w:divBdr>
            </w:div>
            <w:div w:id="1187452498">
              <w:marLeft w:val="0"/>
              <w:marRight w:val="0"/>
              <w:marTop w:val="0"/>
              <w:marBottom w:val="0"/>
              <w:divBdr>
                <w:top w:val="none" w:sz="0" w:space="0" w:color="auto"/>
                <w:left w:val="none" w:sz="0" w:space="0" w:color="auto"/>
                <w:bottom w:val="none" w:sz="0" w:space="0" w:color="auto"/>
                <w:right w:val="none" w:sz="0" w:space="0" w:color="auto"/>
              </w:divBdr>
            </w:div>
            <w:div w:id="1361081244">
              <w:marLeft w:val="0"/>
              <w:marRight w:val="0"/>
              <w:marTop w:val="0"/>
              <w:marBottom w:val="0"/>
              <w:divBdr>
                <w:top w:val="none" w:sz="0" w:space="0" w:color="auto"/>
                <w:left w:val="none" w:sz="0" w:space="0" w:color="auto"/>
                <w:bottom w:val="none" w:sz="0" w:space="0" w:color="auto"/>
                <w:right w:val="none" w:sz="0" w:space="0" w:color="auto"/>
              </w:divBdr>
            </w:div>
            <w:div w:id="1563297912">
              <w:marLeft w:val="0"/>
              <w:marRight w:val="0"/>
              <w:marTop w:val="0"/>
              <w:marBottom w:val="0"/>
              <w:divBdr>
                <w:top w:val="none" w:sz="0" w:space="0" w:color="auto"/>
                <w:left w:val="none" w:sz="0" w:space="0" w:color="auto"/>
                <w:bottom w:val="none" w:sz="0" w:space="0" w:color="auto"/>
                <w:right w:val="none" w:sz="0" w:space="0" w:color="auto"/>
              </w:divBdr>
            </w:div>
            <w:div w:id="1774204796">
              <w:marLeft w:val="0"/>
              <w:marRight w:val="0"/>
              <w:marTop w:val="0"/>
              <w:marBottom w:val="0"/>
              <w:divBdr>
                <w:top w:val="none" w:sz="0" w:space="0" w:color="auto"/>
                <w:left w:val="none" w:sz="0" w:space="0" w:color="auto"/>
                <w:bottom w:val="none" w:sz="0" w:space="0" w:color="auto"/>
                <w:right w:val="none" w:sz="0" w:space="0" w:color="auto"/>
              </w:divBdr>
            </w:div>
            <w:div w:id="949239896">
              <w:marLeft w:val="0"/>
              <w:marRight w:val="0"/>
              <w:marTop w:val="0"/>
              <w:marBottom w:val="0"/>
              <w:divBdr>
                <w:top w:val="none" w:sz="0" w:space="0" w:color="auto"/>
                <w:left w:val="none" w:sz="0" w:space="0" w:color="auto"/>
                <w:bottom w:val="none" w:sz="0" w:space="0" w:color="auto"/>
                <w:right w:val="none" w:sz="0" w:space="0" w:color="auto"/>
              </w:divBdr>
            </w:div>
            <w:div w:id="287586755">
              <w:marLeft w:val="0"/>
              <w:marRight w:val="0"/>
              <w:marTop w:val="0"/>
              <w:marBottom w:val="0"/>
              <w:divBdr>
                <w:top w:val="none" w:sz="0" w:space="0" w:color="auto"/>
                <w:left w:val="none" w:sz="0" w:space="0" w:color="auto"/>
                <w:bottom w:val="none" w:sz="0" w:space="0" w:color="auto"/>
                <w:right w:val="none" w:sz="0" w:space="0" w:color="auto"/>
              </w:divBdr>
            </w:div>
            <w:div w:id="1997226233">
              <w:marLeft w:val="0"/>
              <w:marRight w:val="0"/>
              <w:marTop w:val="0"/>
              <w:marBottom w:val="0"/>
              <w:divBdr>
                <w:top w:val="none" w:sz="0" w:space="0" w:color="auto"/>
                <w:left w:val="none" w:sz="0" w:space="0" w:color="auto"/>
                <w:bottom w:val="none" w:sz="0" w:space="0" w:color="auto"/>
                <w:right w:val="none" w:sz="0" w:space="0" w:color="auto"/>
              </w:divBdr>
            </w:div>
            <w:div w:id="1025592914">
              <w:marLeft w:val="0"/>
              <w:marRight w:val="0"/>
              <w:marTop w:val="0"/>
              <w:marBottom w:val="0"/>
              <w:divBdr>
                <w:top w:val="none" w:sz="0" w:space="0" w:color="auto"/>
                <w:left w:val="none" w:sz="0" w:space="0" w:color="auto"/>
                <w:bottom w:val="none" w:sz="0" w:space="0" w:color="auto"/>
                <w:right w:val="none" w:sz="0" w:space="0" w:color="auto"/>
              </w:divBdr>
            </w:div>
            <w:div w:id="1022898675">
              <w:marLeft w:val="0"/>
              <w:marRight w:val="0"/>
              <w:marTop w:val="0"/>
              <w:marBottom w:val="0"/>
              <w:divBdr>
                <w:top w:val="none" w:sz="0" w:space="0" w:color="auto"/>
                <w:left w:val="none" w:sz="0" w:space="0" w:color="auto"/>
                <w:bottom w:val="none" w:sz="0" w:space="0" w:color="auto"/>
                <w:right w:val="none" w:sz="0" w:space="0" w:color="auto"/>
              </w:divBdr>
            </w:div>
            <w:div w:id="1200703876">
              <w:marLeft w:val="0"/>
              <w:marRight w:val="0"/>
              <w:marTop w:val="0"/>
              <w:marBottom w:val="0"/>
              <w:divBdr>
                <w:top w:val="none" w:sz="0" w:space="0" w:color="auto"/>
                <w:left w:val="none" w:sz="0" w:space="0" w:color="auto"/>
                <w:bottom w:val="none" w:sz="0" w:space="0" w:color="auto"/>
                <w:right w:val="none" w:sz="0" w:space="0" w:color="auto"/>
              </w:divBdr>
            </w:div>
            <w:div w:id="1677152832">
              <w:marLeft w:val="0"/>
              <w:marRight w:val="0"/>
              <w:marTop w:val="0"/>
              <w:marBottom w:val="0"/>
              <w:divBdr>
                <w:top w:val="none" w:sz="0" w:space="0" w:color="auto"/>
                <w:left w:val="none" w:sz="0" w:space="0" w:color="auto"/>
                <w:bottom w:val="none" w:sz="0" w:space="0" w:color="auto"/>
                <w:right w:val="none" w:sz="0" w:space="0" w:color="auto"/>
              </w:divBdr>
            </w:div>
            <w:div w:id="144788194">
              <w:marLeft w:val="0"/>
              <w:marRight w:val="0"/>
              <w:marTop w:val="0"/>
              <w:marBottom w:val="0"/>
              <w:divBdr>
                <w:top w:val="none" w:sz="0" w:space="0" w:color="auto"/>
                <w:left w:val="none" w:sz="0" w:space="0" w:color="auto"/>
                <w:bottom w:val="none" w:sz="0" w:space="0" w:color="auto"/>
                <w:right w:val="none" w:sz="0" w:space="0" w:color="auto"/>
              </w:divBdr>
            </w:div>
            <w:div w:id="1594586974">
              <w:marLeft w:val="0"/>
              <w:marRight w:val="0"/>
              <w:marTop w:val="0"/>
              <w:marBottom w:val="0"/>
              <w:divBdr>
                <w:top w:val="none" w:sz="0" w:space="0" w:color="auto"/>
                <w:left w:val="none" w:sz="0" w:space="0" w:color="auto"/>
                <w:bottom w:val="none" w:sz="0" w:space="0" w:color="auto"/>
                <w:right w:val="none" w:sz="0" w:space="0" w:color="auto"/>
              </w:divBdr>
            </w:div>
            <w:div w:id="2112894772">
              <w:marLeft w:val="0"/>
              <w:marRight w:val="0"/>
              <w:marTop w:val="0"/>
              <w:marBottom w:val="0"/>
              <w:divBdr>
                <w:top w:val="none" w:sz="0" w:space="0" w:color="auto"/>
                <w:left w:val="none" w:sz="0" w:space="0" w:color="auto"/>
                <w:bottom w:val="none" w:sz="0" w:space="0" w:color="auto"/>
                <w:right w:val="none" w:sz="0" w:space="0" w:color="auto"/>
              </w:divBdr>
            </w:div>
            <w:div w:id="1736121749">
              <w:marLeft w:val="0"/>
              <w:marRight w:val="0"/>
              <w:marTop w:val="0"/>
              <w:marBottom w:val="0"/>
              <w:divBdr>
                <w:top w:val="none" w:sz="0" w:space="0" w:color="auto"/>
                <w:left w:val="none" w:sz="0" w:space="0" w:color="auto"/>
                <w:bottom w:val="none" w:sz="0" w:space="0" w:color="auto"/>
                <w:right w:val="none" w:sz="0" w:space="0" w:color="auto"/>
              </w:divBdr>
            </w:div>
            <w:div w:id="1668053112">
              <w:marLeft w:val="0"/>
              <w:marRight w:val="0"/>
              <w:marTop w:val="0"/>
              <w:marBottom w:val="0"/>
              <w:divBdr>
                <w:top w:val="none" w:sz="0" w:space="0" w:color="auto"/>
                <w:left w:val="none" w:sz="0" w:space="0" w:color="auto"/>
                <w:bottom w:val="none" w:sz="0" w:space="0" w:color="auto"/>
                <w:right w:val="none" w:sz="0" w:space="0" w:color="auto"/>
              </w:divBdr>
            </w:div>
            <w:div w:id="1309675019">
              <w:marLeft w:val="0"/>
              <w:marRight w:val="0"/>
              <w:marTop w:val="0"/>
              <w:marBottom w:val="0"/>
              <w:divBdr>
                <w:top w:val="none" w:sz="0" w:space="0" w:color="auto"/>
                <w:left w:val="none" w:sz="0" w:space="0" w:color="auto"/>
                <w:bottom w:val="none" w:sz="0" w:space="0" w:color="auto"/>
                <w:right w:val="none" w:sz="0" w:space="0" w:color="auto"/>
              </w:divBdr>
            </w:div>
            <w:div w:id="1106582333">
              <w:marLeft w:val="0"/>
              <w:marRight w:val="0"/>
              <w:marTop w:val="0"/>
              <w:marBottom w:val="0"/>
              <w:divBdr>
                <w:top w:val="none" w:sz="0" w:space="0" w:color="auto"/>
                <w:left w:val="none" w:sz="0" w:space="0" w:color="auto"/>
                <w:bottom w:val="none" w:sz="0" w:space="0" w:color="auto"/>
                <w:right w:val="none" w:sz="0" w:space="0" w:color="auto"/>
              </w:divBdr>
            </w:div>
            <w:div w:id="173231122">
              <w:marLeft w:val="0"/>
              <w:marRight w:val="0"/>
              <w:marTop w:val="0"/>
              <w:marBottom w:val="0"/>
              <w:divBdr>
                <w:top w:val="none" w:sz="0" w:space="0" w:color="auto"/>
                <w:left w:val="none" w:sz="0" w:space="0" w:color="auto"/>
                <w:bottom w:val="none" w:sz="0" w:space="0" w:color="auto"/>
                <w:right w:val="none" w:sz="0" w:space="0" w:color="auto"/>
              </w:divBdr>
            </w:div>
            <w:div w:id="1748574695">
              <w:marLeft w:val="0"/>
              <w:marRight w:val="0"/>
              <w:marTop w:val="0"/>
              <w:marBottom w:val="0"/>
              <w:divBdr>
                <w:top w:val="none" w:sz="0" w:space="0" w:color="auto"/>
                <w:left w:val="none" w:sz="0" w:space="0" w:color="auto"/>
                <w:bottom w:val="none" w:sz="0" w:space="0" w:color="auto"/>
                <w:right w:val="none" w:sz="0" w:space="0" w:color="auto"/>
              </w:divBdr>
            </w:div>
            <w:div w:id="577398809">
              <w:marLeft w:val="0"/>
              <w:marRight w:val="0"/>
              <w:marTop w:val="0"/>
              <w:marBottom w:val="0"/>
              <w:divBdr>
                <w:top w:val="none" w:sz="0" w:space="0" w:color="auto"/>
                <w:left w:val="none" w:sz="0" w:space="0" w:color="auto"/>
                <w:bottom w:val="none" w:sz="0" w:space="0" w:color="auto"/>
                <w:right w:val="none" w:sz="0" w:space="0" w:color="auto"/>
              </w:divBdr>
            </w:div>
            <w:div w:id="621765419">
              <w:marLeft w:val="0"/>
              <w:marRight w:val="0"/>
              <w:marTop w:val="0"/>
              <w:marBottom w:val="0"/>
              <w:divBdr>
                <w:top w:val="none" w:sz="0" w:space="0" w:color="auto"/>
                <w:left w:val="none" w:sz="0" w:space="0" w:color="auto"/>
                <w:bottom w:val="none" w:sz="0" w:space="0" w:color="auto"/>
                <w:right w:val="none" w:sz="0" w:space="0" w:color="auto"/>
              </w:divBdr>
            </w:div>
            <w:div w:id="320623952">
              <w:marLeft w:val="0"/>
              <w:marRight w:val="0"/>
              <w:marTop w:val="0"/>
              <w:marBottom w:val="0"/>
              <w:divBdr>
                <w:top w:val="none" w:sz="0" w:space="0" w:color="auto"/>
                <w:left w:val="none" w:sz="0" w:space="0" w:color="auto"/>
                <w:bottom w:val="none" w:sz="0" w:space="0" w:color="auto"/>
                <w:right w:val="none" w:sz="0" w:space="0" w:color="auto"/>
              </w:divBdr>
            </w:div>
            <w:div w:id="119765720">
              <w:marLeft w:val="0"/>
              <w:marRight w:val="0"/>
              <w:marTop w:val="0"/>
              <w:marBottom w:val="0"/>
              <w:divBdr>
                <w:top w:val="none" w:sz="0" w:space="0" w:color="auto"/>
                <w:left w:val="none" w:sz="0" w:space="0" w:color="auto"/>
                <w:bottom w:val="none" w:sz="0" w:space="0" w:color="auto"/>
                <w:right w:val="none" w:sz="0" w:space="0" w:color="auto"/>
              </w:divBdr>
            </w:div>
            <w:div w:id="1538153559">
              <w:marLeft w:val="0"/>
              <w:marRight w:val="0"/>
              <w:marTop w:val="0"/>
              <w:marBottom w:val="0"/>
              <w:divBdr>
                <w:top w:val="none" w:sz="0" w:space="0" w:color="auto"/>
                <w:left w:val="none" w:sz="0" w:space="0" w:color="auto"/>
                <w:bottom w:val="none" w:sz="0" w:space="0" w:color="auto"/>
                <w:right w:val="none" w:sz="0" w:space="0" w:color="auto"/>
              </w:divBdr>
            </w:div>
            <w:div w:id="695809108">
              <w:marLeft w:val="0"/>
              <w:marRight w:val="0"/>
              <w:marTop w:val="0"/>
              <w:marBottom w:val="0"/>
              <w:divBdr>
                <w:top w:val="none" w:sz="0" w:space="0" w:color="auto"/>
                <w:left w:val="none" w:sz="0" w:space="0" w:color="auto"/>
                <w:bottom w:val="none" w:sz="0" w:space="0" w:color="auto"/>
                <w:right w:val="none" w:sz="0" w:space="0" w:color="auto"/>
              </w:divBdr>
            </w:div>
            <w:div w:id="468212431">
              <w:marLeft w:val="0"/>
              <w:marRight w:val="0"/>
              <w:marTop w:val="0"/>
              <w:marBottom w:val="0"/>
              <w:divBdr>
                <w:top w:val="none" w:sz="0" w:space="0" w:color="auto"/>
                <w:left w:val="none" w:sz="0" w:space="0" w:color="auto"/>
                <w:bottom w:val="none" w:sz="0" w:space="0" w:color="auto"/>
                <w:right w:val="none" w:sz="0" w:space="0" w:color="auto"/>
              </w:divBdr>
            </w:div>
            <w:div w:id="1828016220">
              <w:marLeft w:val="0"/>
              <w:marRight w:val="0"/>
              <w:marTop w:val="0"/>
              <w:marBottom w:val="0"/>
              <w:divBdr>
                <w:top w:val="none" w:sz="0" w:space="0" w:color="auto"/>
                <w:left w:val="none" w:sz="0" w:space="0" w:color="auto"/>
                <w:bottom w:val="none" w:sz="0" w:space="0" w:color="auto"/>
                <w:right w:val="none" w:sz="0" w:space="0" w:color="auto"/>
              </w:divBdr>
            </w:div>
            <w:div w:id="2034305836">
              <w:marLeft w:val="0"/>
              <w:marRight w:val="0"/>
              <w:marTop w:val="0"/>
              <w:marBottom w:val="0"/>
              <w:divBdr>
                <w:top w:val="none" w:sz="0" w:space="0" w:color="auto"/>
                <w:left w:val="none" w:sz="0" w:space="0" w:color="auto"/>
                <w:bottom w:val="none" w:sz="0" w:space="0" w:color="auto"/>
                <w:right w:val="none" w:sz="0" w:space="0" w:color="auto"/>
              </w:divBdr>
            </w:div>
            <w:div w:id="824854188">
              <w:marLeft w:val="0"/>
              <w:marRight w:val="0"/>
              <w:marTop w:val="0"/>
              <w:marBottom w:val="0"/>
              <w:divBdr>
                <w:top w:val="none" w:sz="0" w:space="0" w:color="auto"/>
                <w:left w:val="none" w:sz="0" w:space="0" w:color="auto"/>
                <w:bottom w:val="none" w:sz="0" w:space="0" w:color="auto"/>
                <w:right w:val="none" w:sz="0" w:space="0" w:color="auto"/>
              </w:divBdr>
            </w:div>
            <w:div w:id="1423599264">
              <w:marLeft w:val="0"/>
              <w:marRight w:val="0"/>
              <w:marTop w:val="0"/>
              <w:marBottom w:val="0"/>
              <w:divBdr>
                <w:top w:val="none" w:sz="0" w:space="0" w:color="auto"/>
                <w:left w:val="none" w:sz="0" w:space="0" w:color="auto"/>
                <w:bottom w:val="none" w:sz="0" w:space="0" w:color="auto"/>
                <w:right w:val="none" w:sz="0" w:space="0" w:color="auto"/>
              </w:divBdr>
            </w:div>
            <w:div w:id="916018916">
              <w:marLeft w:val="0"/>
              <w:marRight w:val="0"/>
              <w:marTop w:val="0"/>
              <w:marBottom w:val="0"/>
              <w:divBdr>
                <w:top w:val="none" w:sz="0" w:space="0" w:color="auto"/>
                <w:left w:val="none" w:sz="0" w:space="0" w:color="auto"/>
                <w:bottom w:val="none" w:sz="0" w:space="0" w:color="auto"/>
                <w:right w:val="none" w:sz="0" w:space="0" w:color="auto"/>
              </w:divBdr>
            </w:div>
            <w:div w:id="2079283746">
              <w:marLeft w:val="0"/>
              <w:marRight w:val="0"/>
              <w:marTop w:val="0"/>
              <w:marBottom w:val="0"/>
              <w:divBdr>
                <w:top w:val="none" w:sz="0" w:space="0" w:color="auto"/>
                <w:left w:val="none" w:sz="0" w:space="0" w:color="auto"/>
                <w:bottom w:val="none" w:sz="0" w:space="0" w:color="auto"/>
                <w:right w:val="none" w:sz="0" w:space="0" w:color="auto"/>
              </w:divBdr>
            </w:div>
            <w:div w:id="1824345046">
              <w:marLeft w:val="0"/>
              <w:marRight w:val="0"/>
              <w:marTop w:val="0"/>
              <w:marBottom w:val="0"/>
              <w:divBdr>
                <w:top w:val="none" w:sz="0" w:space="0" w:color="auto"/>
                <w:left w:val="none" w:sz="0" w:space="0" w:color="auto"/>
                <w:bottom w:val="none" w:sz="0" w:space="0" w:color="auto"/>
                <w:right w:val="none" w:sz="0" w:space="0" w:color="auto"/>
              </w:divBdr>
            </w:div>
            <w:div w:id="1910338361">
              <w:marLeft w:val="0"/>
              <w:marRight w:val="0"/>
              <w:marTop w:val="0"/>
              <w:marBottom w:val="0"/>
              <w:divBdr>
                <w:top w:val="none" w:sz="0" w:space="0" w:color="auto"/>
                <w:left w:val="none" w:sz="0" w:space="0" w:color="auto"/>
                <w:bottom w:val="none" w:sz="0" w:space="0" w:color="auto"/>
                <w:right w:val="none" w:sz="0" w:space="0" w:color="auto"/>
              </w:divBdr>
            </w:div>
            <w:div w:id="2079858674">
              <w:marLeft w:val="0"/>
              <w:marRight w:val="0"/>
              <w:marTop w:val="0"/>
              <w:marBottom w:val="0"/>
              <w:divBdr>
                <w:top w:val="none" w:sz="0" w:space="0" w:color="auto"/>
                <w:left w:val="none" w:sz="0" w:space="0" w:color="auto"/>
                <w:bottom w:val="none" w:sz="0" w:space="0" w:color="auto"/>
                <w:right w:val="none" w:sz="0" w:space="0" w:color="auto"/>
              </w:divBdr>
            </w:div>
            <w:div w:id="644970443">
              <w:marLeft w:val="0"/>
              <w:marRight w:val="0"/>
              <w:marTop w:val="0"/>
              <w:marBottom w:val="0"/>
              <w:divBdr>
                <w:top w:val="none" w:sz="0" w:space="0" w:color="auto"/>
                <w:left w:val="none" w:sz="0" w:space="0" w:color="auto"/>
                <w:bottom w:val="none" w:sz="0" w:space="0" w:color="auto"/>
                <w:right w:val="none" w:sz="0" w:space="0" w:color="auto"/>
              </w:divBdr>
            </w:div>
            <w:div w:id="1551963864">
              <w:marLeft w:val="0"/>
              <w:marRight w:val="0"/>
              <w:marTop w:val="0"/>
              <w:marBottom w:val="0"/>
              <w:divBdr>
                <w:top w:val="none" w:sz="0" w:space="0" w:color="auto"/>
                <w:left w:val="none" w:sz="0" w:space="0" w:color="auto"/>
                <w:bottom w:val="none" w:sz="0" w:space="0" w:color="auto"/>
                <w:right w:val="none" w:sz="0" w:space="0" w:color="auto"/>
              </w:divBdr>
            </w:div>
            <w:div w:id="1736052818">
              <w:marLeft w:val="0"/>
              <w:marRight w:val="0"/>
              <w:marTop w:val="0"/>
              <w:marBottom w:val="0"/>
              <w:divBdr>
                <w:top w:val="none" w:sz="0" w:space="0" w:color="auto"/>
                <w:left w:val="none" w:sz="0" w:space="0" w:color="auto"/>
                <w:bottom w:val="none" w:sz="0" w:space="0" w:color="auto"/>
                <w:right w:val="none" w:sz="0" w:space="0" w:color="auto"/>
              </w:divBdr>
            </w:div>
            <w:div w:id="682823723">
              <w:marLeft w:val="0"/>
              <w:marRight w:val="0"/>
              <w:marTop w:val="0"/>
              <w:marBottom w:val="0"/>
              <w:divBdr>
                <w:top w:val="none" w:sz="0" w:space="0" w:color="auto"/>
                <w:left w:val="none" w:sz="0" w:space="0" w:color="auto"/>
                <w:bottom w:val="none" w:sz="0" w:space="0" w:color="auto"/>
                <w:right w:val="none" w:sz="0" w:space="0" w:color="auto"/>
              </w:divBdr>
            </w:div>
            <w:div w:id="1527402640">
              <w:marLeft w:val="0"/>
              <w:marRight w:val="0"/>
              <w:marTop w:val="0"/>
              <w:marBottom w:val="0"/>
              <w:divBdr>
                <w:top w:val="none" w:sz="0" w:space="0" w:color="auto"/>
                <w:left w:val="none" w:sz="0" w:space="0" w:color="auto"/>
                <w:bottom w:val="none" w:sz="0" w:space="0" w:color="auto"/>
                <w:right w:val="none" w:sz="0" w:space="0" w:color="auto"/>
              </w:divBdr>
            </w:div>
            <w:div w:id="1194734709">
              <w:marLeft w:val="0"/>
              <w:marRight w:val="0"/>
              <w:marTop w:val="0"/>
              <w:marBottom w:val="0"/>
              <w:divBdr>
                <w:top w:val="none" w:sz="0" w:space="0" w:color="auto"/>
                <w:left w:val="none" w:sz="0" w:space="0" w:color="auto"/>
                <w:bottom w:val="none" w:sz="0" w:space="0" w:color="auto"/>
                <w:right w:val="none" w:sz="0" w:space="0" w:color="auto"/>
              </w:divBdr>
            </w:div>
            <w:div w:id="286477332">
              <w:marLeft w:val="0"/>
              <w:marRight w:val="0"/>
              <w:marTop w:val="0"/>
              <w:marBottom w:val="0"/>
              <w:divBdr>
                <w:top w:val="none" w:sz="0" w:space="0" w:color="auto"/>
                <w:left w:val="none" w:sz="0" w:space="0" w:color="auto"/>
                <w:bottom w:val="none" w:sz="0" w:space="0" w:color="auto"/>
                <w:right w:val="none" w:sz="0" w:space="0" w:color="auto"/>
              </w:divBdr>
            </w:div>
            <w:div w:id="780682412">
              <w:marLeft w:val="0"/>
              <w:marRight w:val="0"/>
              <w:marTop w:val="0"/>
              <w:marBottom w:val="0"/>
              <w:divBdr>
                <w:top w:val="none" w:sz="0" w:space="0" w:color="auto"/>
                <w:left w:val="none" w:sz="0" w:space="0" w:color="auto"/>
                <w:bottom w:val="none" w:sz="0" w:space="0" w:color="auto"/>
                <w:right w:val="none" w:sz="0" w:space="0" w:color="auto"/>
              </w:divBdr>
            </w:div>
            <w:div w:id="249972999">
              <w:marLeft w:val="0"/>
              <w:marRight w:val="0"/>
              <w:marTop w:val="0"/>
              <w:marBottom w:val="0"/>
              <w:divBdr>
                <w:top w:val="none" w:sz="0" w:space="0" w:color="auto"/>
                <w:left w:val="none" w:sz="0" w:space="0" w:color="auto"/>
                <w:bottom w:val="none" w:sz="0" w:space="0" w:color="auto"/>
                <w:right w:val="none" w:sz="0" w:space="0" w:color="auto"/>
              </w:divBdr>
            </w:div>
            <w:div w:id="1066802892">
              <w:marLeft w:val="0"/>
              <w:marRight w:val="0"/>
              <w:marTop w:val="0"/>
              <w:marBottom w:val="0"/>
              <w:divBdr>
                <w:top w:val="none" w:sz="0" w:space="0" w:color="auto"/>
                <w:left w:val="none" w:sz="0" w:space="0" w:color="auto"/>
                <w:bottom w:val="none" w:sz="0" w:space="0" w:color="auto"/>
                <w:right w:val="none" w:sz="0" w:space="0" w:color="auto"/>
              </w:divBdr>
            </w:div>
            <w:div w:id="146165591">
              <w:marLeft w:val="0"/>
              <w:marRight w:val="0"/>
              <w:marTop w:val="0"/>
              <w:marBottom w:val="0"/>
              <w:divBdr>
                <w:top w:val="none" w:sz="0" w:space="0" w:color="auto"/>
                <w:left w:val="none" w:sz="0" w:space="0" w:color="auto"/>
                <w:bottom w:val="none" w:sz="0" w:space="0" w:color="auto"/>
                <w:right w:val="none" w:sz="0" w:space="0" w:color="auto"/>
              </w:divBdr>
            </w:div>
            <w:div w:id="1308171551">
              <w:marLeft w:val="0"/>
              <w:marRight w:val="0"/>
              <w:marTop w:val="0"/>
              <w:marBottom w:val="0"/>
              <w:divBdr>
                <w:top w:val="none" w:sz="0" w:space="0" w:color="auto"/>
                <w:left w:val="none" w:sz="0" w:space="0" w:color="auto"/>
                <w:bottom w:val="none" w:sz="0" w:space="0" w:color="auto"/>
                <w:right w:val="none" w:sz="0" w:space="0" w:color="auto"/>
              </w:divBdr>
            </w:div>
            <w:div w:id="1186943926">
              <w:marLeft w:val="0"/>
              <w:marRight w:val="0"/>
              <w:marTop w:val="0"/>
              <w:marBottom w:val="0"/>
              <w:divBdr>
                <w:top w:val="none" w:sz="0" w:space="0" w:color="auto"/>
                <w:left w:val="none" w:sz="0" w:space="0" w:color="auto"/>
                <w:bottom w:val="none" w:sz="0" w:space="0" w:color="auto"/>
                <w:right w:val="none" w:sz="0" w:space="0" w:color="auto"/>
              </w:divBdr>
            </w:div>
            <w:div w:id="471563923">
              <w:marLeft w:val="0"/>
              <w:marRight w:val="0"/>
              <w:marTop w:val="0"/>
              <w:marBottom w:val="0"/>
              <w:divBdr>
                <w:top w:val="none" w:sz="0" w:space="0" w:color="auto"/>
                <w:left w:val="none" w:sz="0" w:space="0" w:color="auto"/>
                <w:bottom w:val="none" w:sz="0" w:space="0" w:color="auto"/>
                <w:right w:val="none" w:sz="0" w:space="0" w:color="auto"/>
              </w:divBdr>
            </w:div>
            <w:div w:id="113984393">
              <w:marLeft w:val="0"/>
              <w:marRight w:val="0"/>
              <w:marTop w:val="0"/>
              <w:marBottom w:val="0"/>
              <w:divBdr>
                <w:top w:val="none" w:sz="0" w:space="0" w:color="auto"/>
                <w:left w:val="none" w:sz="0" w:space="0" w:color="auto"/>
                <w:bottom w:val="none" w:sz="0" w:space="0" w:color="auto"/>
                <w:right w:val="none" w:sz="0" w:space="0" w:color="auto"/>
              </w:divBdr>
            </w:div>
            <w:div w:id="230359489">
              <w:marLeft w:val="0"/>
              <w:marRight w:val="0"/>
              <w:marTop w:val="0"/>
              <w:marBottom w:val="0"/>
              <w:divBdr>
                <w:top w:val="none" w:sz="0" w:space="0" w:color="auto"/>
                <w:left w:val="none" w:sz="0" w:space="0" w:color="auto"/>
                <w:bottom w:val="none" w:sz="0" w:space="0" w:color="auto"/>
                <w:right w:val="none" w:sz="0" w:space="0" w:color="auto"/>
              </w:divBdr>
            </w:div>
            <w:div w:id="1391152521">
              <w:marLeft w:val="0"/>
              <w:marRight w:val="0"/>
              <w:marTop w:val="0"/>
              <w:marBottom w:val="0"/>
              <w:divBdr>
                <w:top w:val="none" w:sz="0" w:space="0" w:color="auto"/>
                <w:left w:val="none" w:sz="0" w:space="0" w:color="auto"/>
                <w:bottom w:val="none" w:sz="0" w:space="0" w:color="auto"/>
                <w:right w:val="none" w:sz="0" w:space="0" w:color="auto"/>
              </w:divBdr>
            </w:div>
            <w:div w:id="819077824">
              <w:marLeft w:val="0"/>
              <w:marRight w:val="0"/>
              <w:marTop w:val="0"/>
              <w:marBottom w:val="0"/>
              <w:divBdr>
                <w:top w:val="none" w:sz="0" w:space="0" w:color="auto"/>
                <w:left w:val="none" w:sz="0" w:space="0" w:color="auto"/>
                <w:bottom w:val="none" w:sz="0" w:space="0" w:color="auto"/>
                <w:right w:val="none" w:sz="0" w:space="0" w:color="auto"/>
              </w:divBdr>
            </w:div>
            <w:div w:id="664013765">
              <w:marLeft w:val="0"/>
              <w:marRight w:val="0"/>
              <w:marTop w:val="0"/>
              <w:marBottom w:val="0"/>
              <w:divBdr>
                <w:top w:val="none" w:sz="0" w:space="0" w:color="auto"/>
                <w:left w:val="none" w:sz="0" w:space="0" w:color="auto"/>
                <w:bottom w:val="none" w:sz="0" w:space="0" w:color="auto"/>
                <w:right w:val="none" w:sz="0" w:space="0" w:color="auto"/>
              </w:divBdr>
            </w:div>
            <w:div w:id="2136100927">
              <w:marLeft w:val="0"/>
              <w:marRight w:val="0"/>
              <w:marTop w:val="0"/>
              <w:marBottom w:val="0"/>
              <w:divBdr>
                <w:top w:val="none" w:sz="0" w:space="0" w:color="auto"/>
                <w:left w:val="none" w:sz="0" w:space="0" w:color="auto"/>
                <w:bottom w:val="none" w:sz="0" w:space="0" w:color="auto"/>
                <w:right w:val="none" w:sz="0" w:space="0" w:color="auto"/>
              </w:divBdr>
            </w:div>
            <w:div w:id="233513284">
              <w:marLeft w:val="0"/>
              <w:marRight w:val="0"/>
              <w:marTop w:val="0"/>
              <w:marBottom w:val="0"/>
              <w:divBdr>
                <w:top w:val="none" w:sz="0" w:space="0" w:color="auto"/>
                <w:left w:val="none" w:sz="0" w:space="0" w:color="auto"/>
                <w:bottom w:val="none" w:sz="0" w:space="0" w:color="auto"/>
                <w:right w:val="none" w:sz="0" w:space="0" w:color="auto"/>
              </w:divBdr>
            </w:div>
            <w:div w:id="1045065543">
              <w:marLeft w:val="0"/>
              <w:marRight w:val="0"/>
              <w:marTop w:val="0"/>
              <w:marBottom w:val="0"/>
              <w:divBdr>
                <w:top w:val="none" w:sz="0" w:space="0" w:color="auto"/>
                <w:left w:val="none" w:sz="0" w:space="0" w:color="auto"/>
                <w:bottom w:val="none" w:sz="0" w:space="0" w:color="auto"/>
                <w:right w:val="none" w:sz="0" w:space="0" w:color="auto"/>
              </w:divBdr>
            </w:div>
            <w:div w:id="501629861">
              <w:marLeft w:val="0"/>
              <w:marRight w:val="0"/>
              <w:marTop w:val="0"/>
              <w:marBottom w:val="0"/>
              <w:divBdr>
                <w:top w:val="none" w:sz="0" w:space="0" w:color="auto"/>
                <w:left w:val="none" w:sz="0" w:space="0" w:color="auto"/>
                <w:bottom w:val="none" w:sz="0" w:space="0" w:color="auto"/>
                <w:right w:val="none" w:sz="0" w:space="0" w:color="auto"/>
              </w:divBdr>
            </w:div>
            <w:div w:id="989137392">
              <w:marLeft w:val="0"/>
              <w:marRight w:val="0"/>
              <w:marTop w:val="0"/>
              <w:marBottom w:val="0"/>
              <w:divBdr>
                <w:top w:val="none" w:sz="0" w:space="0" w:color="auto"/>
                <w:left w:val="none" w:sz="0" w:space="0" w:color="auto"/>
                <w:bottom w:val="none" w:sz="0" w:space="0" w:color="auto"/>
                <w:right w:val="none" w:sz="0" w:space="0" w:color="auto"/>
              </w:divBdr>
            </w:div>
            <w:div w:id="1299729666">
              <w:marLeft w:val="0"/>
              <w:marRight w:val="0"/>
              <w:marTop w:val="0"/>
              <w:marBottom w:val="0"/>
              <w:divBdr>
                <w:top w:val="none" w:sz="0" w:space="0" w:color="auto"/>
                <w:left w:val="none" w:sz="0" w:space="0" w:color="auto"/>
                <w:bottom w:val="none" w:sz="0" w:space="0" w:color="auto"/>
                <w:right w:val="none" w:sz="0" w:space="0" w:color="auto"/>
              </w:divBdr>
            </w:div>
            <w:div w:id="1907642143">
              <w:marLeft w:val="0"/>
              <w:marRight w:val="0"/>
              <w:marTop w:val="0"/>
              <w:marBottom w:val="0"/>
              <w:divBdr>
                <w:top w:val="none" w:sz="0" w:space="0" w:color="auto"/>
                <w:left w:val="none" w:sz="0" w:space="0" w:color="auto"/>
                <w:bottom w:val="none" w:sz="0" w:space="0" w:color="auto"/>
                <w:right w:val="none" w:sz="0" w:space="0" w:color="auto"/>
              </w:divBdr>
            </w:div>
            <w:div w:id="73479990">
              <w:marLeft w:val="0"/>
              <w:marRight w:val="0"/>
              <w:marTop w:val="0"/>
              <w:marBottom w:val="0"/>
              <w:divBdr>
                <w:top w:val="none" w:sz="0" w:space="0" w:color="auto"/>
                <w:left w:val="none" w:sz="0" w:space="0" w:color="auto"/>
                <w:bottom w:val="none" w:sz="0" w:space="0" w:color="auto"/>
                <w:right w:val="none" w:sz="0" w:space="0" w:color="auto"/>
              </w:divBdr>
            </w:div>
            <w:div w:id="507528814">
              <w:marLeft w:val="0"/>
              <w:marRight w:val="0"/>
              <w:marTop w:val="0"/>
              <w:marBottom w:val="0"/>
              <w:divBdr>
                <w:top w:val="none" w:sz="0" w:space="0" w:color="auto"/>
                <w:left w:val="none" w:sz="0" w:space="0" w:color="auto"/>
                <w:bottom w:val="none" w:sz="0" w:space="0" w:color="auto"/>
                <w:right w:val="none" w:sz="0" w:space="0" w:color="auto"/>
              </w:divBdr>
            </w:div>
            <w:div w:id="110444355">
              <w:marLeft w:val="0"/>
              <w:marRight w:val="0"/>
              <w:marTop w:val="0"/>
              <w:marBottom w:val="0"/>
              <w:divBdr>
                <w:top w:val="none" w:sz="0" w:space="0" w:color="auto"/>
                <w:left w:val="none" w:sz="0" w:space="0" w:color="auto"/>
                <w:bottom w:val="none" w:sz="0" w:space="0" w:color="auto"/>
                <w:right w:val="none" w:sz="0" w:space="0" w:color="auto"/>
              </w:divBdr>
            </w:div>
            <w:div w:id="127479561">
              <w:marLeft w:val="0"/>
              <w:marRight w:val="0"/>
              <w:marTop w:val="0"/>
              <w:marBottom w:val="0"/>
              <w:divBdr>
                <w:top w:val="none" w:sz="0" w:space="0" w:color="auto"/>
                <w:left w:val="none" w:sz="0" w:space="0" w:color="auto"/>
                <w:bottom w:val="none" w:sz="0" w:space="0" w:color="auto"/>
                <w:right w:val="none" w:sz="0" w:space="0" w:color="auto"/>
              </w:divBdr>
            </w:div>
            <w:div w:id="288243080">
              <w:marLeft w:val="0"/>
              <w:marRight w:val="0"/>
              <w:marTop w:val="0"/>
              <w:marBottom w:val="0"/>
              <w:divBdr>
                <w:top w:val="none" w:sz="0" w:space="0" w:color="auto"/>
                <w:left w:val="none" w:sz="0" w:space="0" w:color="auto"/>
                <w:bottom w:val="none" w:sz="0" w:space="0" w:color="auto"/>
                <w:right w:val="none" w:sz="0" w:space="0" w:color="auto"/>
              </w:divBdr>
            </w:div>
            <w:div w:id="432937713">
              <w:marLeft w:val="0"/>
              <w:marRight w:val="0"/>
              <w:marTop w:val="0"/>
              <w:marBottom w:val="0"/>
              <w:divBdr>
                <w:top w:val="none" w:sz="0" w:space="0" w:color="auto"/>
                <w:left w:val="none" w:sz="0" w:space="0" w:color="auto"/>
                <w:bottom w:val="none" w:sz="0" w:space="0" w:color="auto"/>
                <w:right w:val="none" w:sz="0" w:space="0" w:color="auto"/>
              </w:divBdr>
            </w:div>
            <w:div w:id="531067025">
              <w:marLeft w:val="0"/>
              <w:marRight w:val="0"/>
              <w:marTop w:val="0"/>
              <w:marBottom w:val="0"/>
              <w:divBdr>
                <w:top w:val="none" w:sz="0" w:space="0" w:color="auto"/>
                <w:left w:val="none" w:sz="0" w:space="0" w:color="auto"/>
                <w:bottom w:val="none" w:sz="0" w:space="0" w:color="auto"/>
                <w:right w:val="none" w:sz="0" w:space="0" w:color="auto"/>
              </w:divBdr>
            </w:div>
            <w:div w:id="607468060">
              <w:marLeft w:val="0"/>
              <w:marRight w:val="0"/>
              <w:marTop w:val="0"/>
              <w:marBottom w:val="0"/>
              <w:divBdr>
                <w:top w:val="none" w:sz="0" w:space="0" w:color="auto"/>
                <w:left w:val="none" w:sz="0" w:space="0" w:color="auto"/>
                <w:bottom w:val="none" w:sz="0" w:space="0" w:color="auto"/>
                <w:right w:val="none" w:sz="0" w:space="0" w:color="auto"/>
              </w:divBdr>
            </w:div>
            <w:div w:id="1604419219">
              <w:marLeft w:val="0"/>
              <w:marRight w:val="0"/>
              <w:marTop w:val="0"/>
              <w:marBottom w:val="0"/>
              <w:divBdr>
                <w:top w:val="none" w:sz="0" w:space="0" w:color="auto"/>
                <w:left w:val="none" w:sz="0" w:space="0" w:color="auto"/>
                <w:bottom w:val="none" w:sz="0" w:space="0" w:color="auto"/>
                <w:right w:val="none" w:sz="0" w:space="0" w:color="auto"/>
              </w:divBdr>
            </w:div>
            <w:div w:id="154076166">
              <w:marLeft w:val="0"/>
              <w:marRight w:val="0"/>
              <w:marTop w:val="0"/>
              <w:marBottom w:val="0"/>
              <w:divBdr>
                <w:top w:val="none" w:sz="0" w:space="0" w:color="auto"/>
                <w:left w:val="none" w:sz="0" w:space="0" w:color="auto"/>
                <w:bottom w:val="none" w:sz="0" w:space="0" w:color="auto"/>
                <w:right w:val="none" w:sz="0" w:space="0" w:color="auto"/>
              </w:divBdr>
            </w:div>
            <w:div w:id="1807771621">
              <w:marLeft w:val="0"/>
              <w:marRight w:val="0"/>
              <w:marTop w:val="0"/>
              <w:marBottom w:val="0"/>
              <w:divBdr>
                <w:top w:val="none" w:sz="0" w:space="0" w:color="auto"/>
                <w:left w:val="none" w:sz="0" w:space="0" w:color="auto"/>
                <w:bottom w:val="none" w:sz="0" w:space="0" w:color="auto"/>
                <w:right w:val="none" w:sz="0" w:space="0" w:color="auto"/>
              </w:divBdr>
            </w:div>
            <w:div w:id="1415129656">
              <w:marLeft w:val="0"/>
              <w:marRight w:val="0"/>
              <w:marTop w:val="0"/>
              <w:marBottom w:val="0"/>
              <w:divBdr>
                <w:top w:val="none" w:sz="0" w:space="0" w:color="auto"/>
                <w:left w:val="none" w:sz="0" w:space="0" w:color="auto"/>
                <w:bottom w:val="none" w:sz="0" w:space="0" w:color="auto"/>
                <w:right w:val="none" w:sz="0" w:space="0" w:color="auto"/>
              </w:divBdr>
            </w:div>
            <w:div w:id="1063797847">
              <w:marLeft w:val="0"/>
              <w:marRight w:val="0"/>
              <w:marTop w:val="0"/>
              <w:marBottom w:val="0"/>
              <w:divBdr>
                <w:top w:val="none" w:sz="0" w:space="0" w:color="auto"/>
                <w:left w:val="none" w:sz="0" w:space="0" w:color="auto"/>
                <w:bottom w:val="none" w:sz="0" w:space="0" w:color="auto"/>
                <w:right w:val="none" w:sz="0" w:space="0" w:color="auto"/>
              </w:divBdr>
            </w:div>
            <w:div w:id="1784691365">
              <w:marLeft w:val="0"/>
              <w:marRight w:val="0"/>
              <w:marTop w:val="0"/>
              <w:marBottom w:val="0"/>
              <w:divBdr>
                <w:top w:val="none" w:sz="0" w:space="0" w:color="auto"/>
                <w:left w:val="none" w:sz="0" w:space="0" w:color="auto"/>
                <w:bottom w:val="none" w:sz="0" w:space="0" w:color="auto"/>
                <w:right w:val="none" w:sz="0" w:space="0" w:color="auto"/>
              </w:divBdr>
            </w:div>
            <w:div w:id="1796289042">
              <w:marLeft w:val="0"/>
              <w:marRight w:val="0"/>
              <w:marTop w:val="0"/>
              <w:marBottom w:val="0"/>
              <w:divBdr>
                <w:top w:val="none" w:sz="0" w:space="0" w:color="auto"/>
                <w:left w:val="none" w:sz="0" w:space="0" w:color="auto"/>
                <w:bottom w:val="none" w:sz="0" w:space="0" w:color="auto"/>
                <w:right w:val="none" w:sz="0" w:space="0" w:color="auto"/>
              </w:divBdr>
            </w:div>
            <w:div w:id="1637686937">
              <w:marLeft w:val="0"/>
              <w:marRight w:val="0"/>
              <w:marTop w:val="0"/>
              <w:marBottom w:val="0"/>
              <w:divBdr>
                <w:top w:val="none" w:sz="0" w:space="0" w:color="auto"/>
                <w:left w:val="none" w:sz="0" w:space="0" w:color="auto"/>
                <w:bottom w:val="none" w:sz="0" w:space="0" w:color="auto"/>
                <w:right w:val="none" w:sz="0" w:space="0" w:color="auto"/>
              </w:divBdr>
            </w:div>
            <w:div w:id="1666279149">
              <w:marLeft w:val="0"/>
              <w:marRight w:val="0"/>
              <w:marTop w:val="0"/>
              <w:marBottom w:val="0"/>
              <w:divBdr>
                <w:top w:val="none" w:sz="0" w:space="0" w:color="auto"/>
                <w:left w:val="none" w:sz="0" w:space="0" w:color="auto"/>
                <w:bottom w:val="none" w:sz="0" w:space="0" w:color="auto"/>
                <w:right w:val="none" w:sz="0" w:space="0" w:color="auto"/>
              </w:divBdr>
            </w:div>
            <w:div w:id="658726628">
              <w:marLeft w:val="0"/>
              <w:marRight w:val="0"/>
              <w:marTop w:val="0"/>
              <w:marBottom w:val="0"/>
              <w:divBdr>
                <w:top w:val="none" w:sz="0" w:space="0" w:color="auto"/>
                <w:left w:val="none" w:sz="0" w:space="0" w:color="auto"/>
                <w:bottom w:val="none" w:sz="0" w:space="0" w:color="auto"/>
                <w:right w:val="none" w:sz="0" w:space="0" w:color="auto"/>
              </w:divBdr>
            </w:div>
            <w:div w:id="1832674056">
              <w:marLeft w:val="0"/>
              <w:marRight w:val="0"/>
              <w:marTop w:val="0"/>
              <w:marBottom w:val="0"/>
              <w:divBdr>
                <w:top w:val="none" w:sz="0" w:space="0" w:color="auto"/>
                <w:left w:val="none" w:sz="0" w:space="0" w:color="auto"/>
                <w:bottom w:val="none" w:sz="0" w:space="0" w:color="auto"/>
                <w:right w:val="none" w:sz="0" w:space="0" w:color="auto"/>
              </w:divBdr>
            </w:div>
            <w:div w:id="1304627629">
              <w:marLeft w:val="0"/>
              <w:marRight w:val="0"/>
              <w:marTop w:val="0"/>
              <w:marBottom w:val="0"/>
              <w:divBdr>
                <w:top w:val="none" w:sz="0" w:space="0" w:color="auto"/>
                <w:left w:val="none" w:sz="0" w:space="0" w:color="auto"/>
                <w:bottom w:val="none" w:sz="0" w:space="0" w:color="auto"/>
                <w:right w:val="none" w:sz="0" w:space="0" w:color="auto"/>
              </w:divBdr>
            </w:div>
            <w:div w:id="1280189158">
              <w:marLeft w:val="0"/>
              <w:marRight w:val="0"/>
              <w:marTop w:val="0"/>
              <w:marBottom w:val="0"/>
              <w:divBdr>
                <w:top w:val="none" w:sz="0" w:space="0" w:color="auto"/>
                <w:left w:val="none" w:sz="0" w:space="0" w:color="auto"/>
                <w:bottom w:val="none" w:sz="0" w:space="0" w:color="auto"/>
                <w:right w:val="none" w:sz="0" w:space="0" w:color="auto"/>
              </w:divBdr>
            </w:div>
            <w:div w:id="1523930407">
              <w:marLeft w:val="0"/>
              <w:marRight w:val="0"/>
              <w:marTop w:val="0"/>
              <w:marBottom w:val="0"/>
              <w:divBdr>
                <w:top w:val="none" w:sz="0" w:space="0" w:color="auto"/>
                <w:left w:val="none" w:sz="0" w:space="0" w:color="auto"/>
                <w:bottom w:val="none" w:sz="0" w:space="0" w:color="auto"/>
                <w:right w:val="none" w:sz="0" w:space="0" w:color="auto"/>
              </w:divBdr>
            </w:div>
            <w:div w:id="1798597062">
              <w:marLeft w:val="0"/>
              <w:marRight w:val="0"/>
              <w:marTop w:val="0"/>
              <w:marBottom w:val="0"/>
              <w:divBdr>
                <w:top w:val="none" w:sz="0" w:space="0" w:color="auto"/>
                <w:left w:val="none" w:sz="0" w:space="0" w:color="auto"/>
                <w:bottom w:val="none" w:sz="0" w:space="0" w:color="auto"/>
                <w:right w:val="none" w:sz="0" w:space="0" w:color="auto"/>
              </w:divBdr>
            </w:div>
            <w:div w:id="1778913242">
              <w:marLeft w:val="0"/>
              <w:marRight w:val="0"/>
              <w:marTop w:val="0"/>
              <w:marBottom w:val="0"/>
              <w:divBdr>
                <w:top w:val="none" w:sz="0" w:space="0" w:color="auto"/>
                <w:left w:val="none" w:sz="0" w:space="0" w:color="auto"/>
                <w:bottom w:val="none" w:sz="0" w:space="0" w:color="auto"/>
                <w:right w:val="none" w:sz="0" w:space="0" w:color="auto"/>
              </w:divBdr>
            </w:div>
            <w:div w:id="645009617">
              <w:marLeft w:val="0"/>
              <w:marRight w:val="0"/>
              <w:marTop w:val="0"/>
              <w:marBottom w:val="0"/>
              <w:divBdr>
                <w:top w:val="none" w:sz="0" w:space="0" w:color="auto"/>
                <w:left w:val="none" w:sz="0" w:space="0" w:color="auto"/>
                <w:bottom w:val="none" w:sz="0" w:space="0" w:color="auto"/>
                <w:right w:val="none" w:sz="0" w:space="0" w:color="auto"/>
              </w:divBdr>
            </w:div>
            <w:div w:id="542063127">
              <w:marLeft w:val="0"/>
              <w:marRight w:val="0"/>
              <w:marTop w:val="0"/>
              <w:marBottom w:val="0"/>
              <w:divBdr>
                <w:top w:val="none" w:sz="0" w:space="0" w:color="auto"/>
                <w:left w:val="none" w:sz="0" w:space="0" w:color="auto"/>
                <w:bottom w:val="none" w:sz="0" w:space="0" w:color="auto"/>
                <w:right w:val="none" w:sz="0" w:space="0" w:color="auto"/>
              </w:divBdr>
            </w:div>
            <w:div w:id="448091861">
              <w:marLeft w:val="0"/>
              <w:marRight w:val="0"/>
              <w:marTop w:val="0"/>
              <w:marBottom w:val="0"/>
              <w:divBdr>
                <w:top w:val="none" w:sz="0" w:space="0" w:color="auto"/>
                <w:left w:val="none" w:sz="0" w:space="0" w:color="auto"/>
                <w:bottom w:val="none" w:sz="0" w:space="0" w:color="auto"/>
                <w:right w:val="none" w:sz="0" w:space="0" w:color="auto"/>
              </w:divBdr>
            </w:div>
            <w:div w:id="1047878242">
              <w:marLeft w:val="0"/>
              <w:marRight w:val="0"/>
              <w:marTop w:val="0"/>
              <w:marBottom w:val="0"/>
              <w:divBdr>
                <w:top w:val="none" w:sz="0" w:space="0" w:color="auto"/>
                <w:left w:val="none" w:sz="0" w:space="0" w:color="auto"/>
                <w:bottom w:val="none" w:sz="0" w:space="0" w:color="auto"/>
                <w:right w:val="none" w:sz="0" w:space="0" w:color="auto"/>
              </w:divBdr>
            </w:div>
            <w:div w:id="2067340322">
              <w:marLeft w:val="0"/>
              <w:marRight w:val="0"/>
              <w:marTop w:val="0"/>
              <w:marBottom w:val="0"/>
              <w:divBdr>
                <w:top w:val="none" w:sz="0" w:space="0" w:color="auto"/>
                <w:left w:val="none" w:sz="0" w:space="0" w:color="auto"/>
                <w:bottom w:val="none" w:sz="0" w:space="0" w:color="auto"/>
                <w:right w:val="none" w:sz="0" w:space="0" w:color="auto"/>
              </w:divBdr>
            </w:div>
            <w:div w:id="1192497968">
              <w:marLeft w:val="0"/>
              <w:marRight w:val="0"/>
              <w:marTop w:val="0"/>
              <w:marBottom w:val="0"/>
              <w:divBdr>
                <w:top w:val="none" w:sz="0" w:space="0" w:color="auto"/>
                <w:left w:val="none" w:sz="0" w:space="0" w:color="auto"/>
                <w:bottom w:val="none" w:sz="0" w:space="0" w:color="auto"/>
                <w:right w:val="none" w:sz="0" w:space="0" w:color="auto"/>
              </w:divBdr>
            </w:div>
            <w:div w:id="427434102">
              <w:marLeft w:val="0"/>
              <w:marRight w:val="0"/>
              <w:marTop w:val="0"/>
              <w:marBottom w:val="0"/>
              <w:divBdr>
                <w:top w:val="none" w:sz="0" w:space="0" w:color="auto"/>
                <w:left w:val="none" w:sz="0" w:space="0" w:color="auto"/>
                <w:bottom w:val="none" w:sz="0" w:space="0" w:color="auto"/>
                <w:right w:val="none" w:sz="0" w:space="0" w:color="auto"/>
              </w:divBdr>
            </w:div>
            <w:div w:id="1752504369">
              <w:marLeft w:val="0"/>
              <w:marRight w:val="0"/>
              <w:marTop w:val="0"/>
              <w:marBottom w:val="0"/>
              <w:divBdr>
                <w:top w:val="none" w:sz="0" w:space="0" w:color="auto"/>
                <w:left w:val="none" w:sz="0" w:space="0" w:color="auto"/>
                <w:bottom w:val="none" w:sz="0" w:space="0" w:color="auto"/>
                <w:right w:val="none" w:sz="0" w:space="0" w:color="auto"/>
              </w:divBdr>
            </w:div>
            <w:div w:id="478807503">
              <w:marLeft w:val="0"/>
              <w:marRight w:val="0"/>
              <w:marTop w:val="0"/>
              <w:marBottom w:val="0"/>
              <w:divBdr>
                <w:top w:val="none" w:sz="0" w:space="0" w:color="auto"/>
                <w:left w:val="none" w:sz="0" w:space="0" w:color="auto"/>
                <w:bottom w:val="none" w:sz="0" w:space="0" w:color="auto"/>
                <w:right w:val="none" w:sz="0" w:space="0" w:color="auto"/>
              </w:divBdr>
            </w:div>
            <w:div w:id="1360546536">
              <w:marLeft w:val="0"/>
              <w:marRight w:val="0"/>
              <w:marTop w:val="0"/>
              <w:marBottom w:val="0"/>
              <w:divBdr>
                <w:top w:val="none" w:sz="0" w:space="0" w:color="auto"/>
                <w:left w:val="none" w:sz="0" w:space="0" w:color="auto"/>
                <w:bottom w:val="none" w:sz="0" w:space="0" w:color="auto"/>
                <w:right w:val="none" w:sz="0" w:space="0" w:color="auto"/>
              </w:divBdr>
            </w:div>
            <w:div w:id="1167206736">
              <w:marLeft w:val="0"/>
              <w:marRight w:val="0"/>
              <w:marTop w:val="0"/>
              <w:marBottom w:val="0"/>
              <w:divBdr>
                <w:top w:val="none" w:sz="0" w:space="0" w:color="auto"/>
                <w:left w:val="none" w:sz="0" w:space="0" w:color="auto"/>
                <w:bottom w:val="none" w:sz="0" w:space="0" w:color="auto"/>
                <w:right w:val="none" w:sz="0" w:space="0" w:color="auto"/>
              </w:divBdr>
            </w:div>
            <w:div w:id="1705255399">
              <w:marLeft w:val="0"/>
              <w:marRight w:val="0"/>
              <w:marTop w:val="0"/>
              <w:marBottom w:val="0"/>
              <w:divBdr>
                <w:top w:val="none" w:sz="0" w:space="0" w:color="auto"/>
                <w:left w:val="none" w:sz="0" w:space="0" w:color="auto"/>
                <w:bottom w:val="none" w:sz="0" w:space="0" w:color="auto"/>
                <w:right w:val="none" w:sz="0" w:space="0" w:color="auto"/>
              </w:divBdr>
            </w:div>
            <w:div w:id="671839311">
              <w:marLeft w:val="0"/>
              <w:marRight w:val="0"/>
              <w:marTop w:val="0"/>
              <w:marBottom w:val="0"/>
              <w:divBdr>
                <w:top w:val="none" w:sz="0" w:space="0" w:color="auto"/>
                <w:left w:val="none" w:sz="0" w:space="0" w:color="auto"/>
                <w:bottom w:val="none" w:sz="0" w:space="0" w:color="auto"/>
                <w:right w:val="none" w:sz="0" w:space="0" w:color="auto"/>
              </w:divBdr>
            </w:div>
            <w:div w:id="422652855">
              <w:marLeft w:val="0"/>
              <w:marRight w:val="0"/>
              <w:marTop w:val="0"/>
              <w:marBottom w:val="0"/>
              <w:divBdr>
                <w:top w:val="none" w:sz="0" w:space="0" w:color="auto"/>
                <w:left w:val="none" w:sz="0" w:space="0" w:color="auto"/>
                <w:bottom w:val="none" w:sz="0" w:space="0" w:color="auto"/>
                <w:right w:val="none" w:sz="0" w:space="0" w:color="auto"/>
              </w:divBdr>
            </w:div>
            <w:div w:id="258877513">
              <w:marLeft w:val="0"/>
              <w:marRight w:val="0"/>
              <w:marTop w:val="0"/>
              <w:marBottom w:val="0"/>
              <w:divBdr>
                <w:top w:val="none" w:sz="0" w:space="0" w:color="auto"/>
                <w:left w:val="none" w:sz="0" w:space="0" w:color="auto"/>
                <w:bottom w:val="none" w:sz="0" w:space="0" w:color="auto"/>
                <w:right w:val="none" w:sz="0" w:space="0" w:color="auto"/>
              </w:divBdr>
            </w:div>
            <w:div w:id="271787189">
              <w:marLeft w:val="0"/>
              <w:marRight w:val="0"/>
              <w:marTop w:val="0"/>
              <w:marBottom w:val="0"/>
              <w:divBdr>
                <w:top w:val="none" w:sz="0" w:space="0" w:color="auto"/>
                <w:left w:val="none" w:sz="0" w:space="0" w:color="auto"/>
                <w:bottom w:val="none" w:sz="0" w:space="0" w:color="auto"/>
                <w:right w:val="none" w:sz="0" w:space="0" w:color="auto"/>
              </w:divBdr>
            </w:div>
            <w:div w:id="1367877151">
              <w:marLeft w:val="0"/>
              <w:marRight w:val="0"/>
              <w:marTop w:val="0"/>
              <w:marBottom w:val="0"/>
              <w:divBdr>
                <w:top w:val="none" w:sz="0" w:space="0" w:color="auto"/>
                <w:left w:val="none" w:sz="0" w:space="0" w:color="auto"/>
                <w:bottom w:val="none" w:sz="0" w:space="0" w:color="auto"/>
                <w:right w:val="none" w:sz="0" w:space="0" w:color="auto"/>
              </w:divBdr>
            </w:div>
            <w:div w:id="88157207">
              <w:marLeft w:val="0"/>
              <w:marRight w:val="0"/>
              <w:marTop w:val="0"/>
              <w:marBottom w:val="0"/>
              <w:divBdr>
                <w:top w:val="none" w:sz="0" w:space="0" w:color="auto"/>
                <w:left w:val="none" w:sz="0" w:space="0" w:color="auto"/>
                <w:bottom w:val="none" w:sz="0" w:space="0" w:color="auto"/>
                <w:right w:val="none" w:sz="0" w:space="0" w:color="auto"/>
              </w:divBdr>
            </w:div>
            <w:div w:id="1958946270">
              <w:marLeft w:val="0"/>
              <w:marRight w:val="0"/>
              <w:marTop w:val="0"/>
              <w:marBottom w:val="0"/>
              <w:divBdr>
                <w:top w:val="none" w:sz="0" w:space="0" w:color="auto"/>
                <w:left w:val="none" w:sz="0" w:space="0" w:color="auto"/>
                <w:bottom w:val="none" w:sz="0" w:space="0" w:color="auto"/>
                <w:right w:val="none" w:sz="0" w:space="0" w:color="auto"/>
              </w:divBdr>
            </w:div>
            <w:div w:id="1067261612">
              <w:marLeft w:val="0"/>
              <w:marRight w:val="0"/>
              <w:marTop w:val="0"/>
              <w:marBottom w:val="0"/>
              <w:divBdr>
                <w:top w:val="none" w:sz="0" w:space="0" w:color="auto"/>
                <w:left w:val="none" w:sz="0" w:space="0" w:color="auto"/>
                <w:bottom w:val="none" w:sz="0" w:space="0" w:color="auto"/>
                <w:right w:val="none" w:sz="0" w:space="0" w:color="auto"/>
              </w:divBdr>
            </w:div>
            <w:div w:id="1016886819">
              <w:marLeft w:val="0"/>
              <w:marRight w:val="0"/>
              <w:marTop w:val="0"/>
              <w:marBottom w:val="0"/>
              <w:divBdr>
                <w:top w:val="none" w:sz="0" w:space="0" w:color="auto"/>
                <w:left w:val="none" w:sz="0" w:space="0" w:color="auto"/>
                <w:bottom w:val="none" w:sz="0" w:space="0" w:color="auto"/>
                <w:right w:val="none" w:sz="0" w:space="0" w:color="auto"/>
              </w:divBdr>
            </w:div>
            <w:div w:id="1343243610">
              <w:marLeft w:val="0"/>
              <w:marRight w:val="0"/>
              <w:marTop w:val="0"/>
              <w:marBottom w:val="0"/>
              <w:divBdr>
                <w:top w:val="none" w:sz="0" w:space="0" w:color="auto"/>
                <w:left w:val="none" w:sz="0" w:space="0" w:color="auto"/>
                <w:bottom w:val="none" w:sz="0" w:space="0" w:color="auto"/>
                <w:right w:val="none" w:sz="0" w:space="0" w:color="auto"/>
              </w:divBdr>
            </w:div>
            <w:div w:id="561866309">
              <w:marLeft w:val="0"/>
              <w:marRight w:val="0"/>
              <w:marTop w:val="0"/>
              <w:marBottom w:val="0"/>
              <w:divBdr>
                <w:top w:val="none" w:sz="0" w:space="0" w:color="auto"/>
                <w:left w:val="none" w:sz="0" w:space="0" w:color="auto"/>
                <w:bottom w:val="none" w:sz="0" w:space="0" w:color="auto"/>
                <w:right w:val="none" w:sz="0" w:space="0" w:color="auto"/>
              </w:divBdr>
            </w:div>
            <w:div w:id="28337757">
              <w:marLeft w:val="0"/>
              <w:marRight w:val="0"/>
              <w:marTop w:val="0"/>
              <w:marBottom w:val="0"/>
              <w:divBdr>
                <w:top w:val="none" w:sz="0" w:space="0" w:color="auto"/>
                <w:left w:val="none" w:sz="0" w:space="0" w:color="auto"/>
                <w:bottom w:val="none" w:sz="0" w:space="0" w:color="auto"/>
                <w:right w:val="none" w:sz="0" w:space="0" w:color="auto"/>
              </w:divBdr>
            </w:div>
            <w:div w:id="571740775">
              <w:marLeft w:val="0"/>
              <w:marRight w:val="0"/>
              <w:marTop w:val="0"/>
              <w:marBottom w:val="0"/>
              <w:divBdr>
                <w:top w:val="none" w:sz="0" w:space="0" w:color="auto"/>
                <w:left w:val="none" w:sz="0" w:space="0" w:color="auto"/>
                <w:bottom w:val="none" w:sz="0" w:space="0" w:color="auto"/>
                <w:right w:val="none" w:sz="0" w:space="0" w:color="auto"/>
              </w:divBdr>
            </w:div>
            <w:div w:id="34042603">
              <w:marLeft w:val="0"/>
              <w:marRight w:val="0"/>
              <w:marTop w:val="0"/>
              <w:marBottom w:val="0"/>
              <w:divBdr>
                <w:top w:val="none" w:sz="0" w:space="0" w:color="auto"/>
                <w:left w:val="none" w:sz="0" w:space="0" w:color="auto"/>
                <w:bottom w:val="none" w:sz="0" w:space="0" w:color="auto"/>
                <w:right w:val="none" w:sz="0" w:space="0" w:color="auto"/>
              </w:divBdr>
            </w:div>
            <w:div w:id="1018390419">
              <w:marLeft w:val="0"/>
              <w:marRight w:val="0"/>
              <w:marTop w:val="0"/>
              <w:marBottom w:val="0"/>
              <w:divBdr>
                <w:top w:val="none" w:sz="0" w:space="0" w:color="auto"/>
                <w:left w:val="none" w:sz="0" w:space="0" w:color="auto"/>
                <w:bottom w:val="none" w:sz="0" w:space="0" w:color="auto"/>
                <w:right w:val="none" w:sz="0" w:space="0" w:color="auto"/>
              </w:divBdr>
            </w:div>
            <w:div w:id="618338626">
              <w:marLeft w:val="0"/>
              <w:marRight w:val="0"/>
              <w:marTop w:val="0"/>
              <w:marBottom w:val="0"/>
              <w:divBdr>
                <w:top w:val="none" w:sz="0" w:space="0" w:color="auto"/>
                <w:left w:val="none" w:sz="0" w:space="0" w:color="auto"/>
                <w:bottom w:val="none" w:sz="0" w:space="0" w:color="auto"/>
                <w:right w:val="none" w:sz="0" w:space="0" w:color="auto"/>
              </w:divBdr>
            </w:div>
            <w:div w:id="2123717977">
              <w:marLeft w:val="0"/>
              <w:marRight w:val="0"/>
              <w:marTop w:val="0"/>
              <w:marBottom w:val="0"/>
              <w:divBdr>
                <w:top w:val="none" w:sz="0" w:space="0" w:color="auto"/>
                <w:left w:val="none" w:sz="0" w:space="0" w:color="auto"/>
                <w:bottom w:val="none" w:sz="0" w:space="0" w:color="auto"/>
                <w:right w:val="none" w:sz="0" w:space="0" w:color="auto"/>
              </w:divBdr>
            </w:div>
            <w:div w:id="1394504798">
              <w:marLeft w:val="0"/>
              <w:marRight w:val="0"/>
              <w:marTop w:val="0"/>
              <w:marBottom w:val="0"/>
              <w:divBdr>
                <w:top w:val="none" w:sz="0" w:space="0" w:color="auto"/>
                <w:left w:val="none" w:sz="0" w:space="0" w:color="auto"/>
                <w:bottom w:val="none" w:sz="0" w:space="0" w:color="auto"/>
                <w:right w:val="none" w:sz="0" w:space="0" w:color="auto"/>
              </w:divBdr>
            </w:div>
            <w:div w:id="1459690227">
              <w:marLeft w:val="0"/>
              <w:marRight w:val="0"/>
              <w:marTop w:val="0"/>
              <w:marBottom w:val="0"/>
              <w:divBdr>
                <w:top w:val="none" w:sz="0" w:space="0" w:color="auto"/>
                <w:left w:val="none" w:sz="0" w:space="0" w:color="auto"/>
                <w:bottom w:val="none" w:sz="0" w:space="0" w:color="auto"/>
                <w:right w:val="none" w:sz="0" w:space="0" w:color="auto"/>
              </w:divBdr>
            </w:div>
            <w:div w:id="1931039921">
              <w:marLeft w:val="0"/>
              <w:marRight w:val="0"/>
              <w:marTop w:val="0"/>
              <w:marBottom w:val="0"/>
              <w:divBdr>
                <w:top w:val="none" w:sz="0" w:space="0" w:color="auto"/>
                <w:left w:val="none" w:sz="0" w:space="0" w:color="auto"/>
                <w:bottom w:val="none" w:sz="0" w:space="0" w:color="auto"/>
                <w:right w:val="none" w:sz="0" w:space="0" w:color="auto"/>
              </w:divBdr>
            </w:div>
            <w:div w:id="736781366">
              <w:marLeft w:val="0"/>
              <w:marRight w:val="0"/>
              <w:marTop w:val="0"/>
              <w:marBottom w:val="0"/>
              <w:divBdr>
                <w:top w:val="none" w:sz="0" w:space="0" w:color="auto"/>
                <w:left w:val="none" w:sz="0" w:space="0" w:color="auto"/>
                <w:bottom w:val="none" w:sz="0" w:space="0" w:color="auto"/>
                <w:right w:val="none" w:sz="0" w:space="0" w:color="auto"/>
              </w:divBdr>
            </w:div>
            <w:div w:id="149909198">
              <w:marLeft w:val="0"/>
              <w:marRight w:val="0"/>
              <w:marTop w:val="0"/>
              <w:marBottom w:val="0"/>
              <w:divBdr>
                <w:top w:val="none" w:sz="0" w:space="0" w:color="auto"/>
                <w:left w:val="none" w:sz="0" w:space="0" w:color="auto"/>
                <w:bottom w:val="none" w:sz="0" w:space="0" w:color="auto"/>
                <w:right w:val="none" w:sz="0" w:space="0" w:color="auto"/>
              </w:divBdr>
            </w:div>
            <w:div w:id="2085567924">
              <w:marLeft w:val="0"/>
              <w:marRight w:val="0"/>
              <w:marTop w:val="0"/>
              <w:marBottom w:val="0"/>
              <w:divBdr>
                <w:top w:val="none" w:sz="0" w:space="0" w:color="auto"/>
                <w:left w:val="none" w:sz="0" w:space="0" w:color="auto"/>
                <w:bottom w:val="none" w:sz="0" w:space="0" w:color="auto"/>
                <w:right w:val="none" w:sz="0" w:space="0" w:color="auto"/>
              </w:divBdr>
            </w:div>
            <w:div w:id="915438213">
              <w:marLeft w:val="0"/>
              <w:marRight w:val="0"/>
              <w:marTop w:val="0"/>
              <w:marBottom w:val="0"/>
              <w:divBdr>
                <w:top w:val="none" w:sz="0" w:space="0" w:color="auto"/>
                <w:left w:val="none" w:sz="0" w:space="0" w:color="auto"/>
                <w:bottom w:val="none" w:sz="0" w:space="0" w:color="auto"/>
                <w:right w:val="none" w:sz="0" w:space="0" w:color="auto"/>
              </w:divBdr>
            </w:div>
            <w:div w:id="2053454183">
              <w:marLeft w:val="0"/>
              <w:marRight w:val="0"/>
              <w:marTop w:val="0"/>
              <w:marBottom w:val="0"/>
              <w:divBdr>
                <w:top w:val="none" w:sz="0" w:space="0" w:color="auto"/>
                <w:left w:val="none" w:sz="0" w:space="0" w:color="auto"/>
                <w:bottom w:val="none" w:sz="0" w:space="0" w:color="auto"/>
                <w:right w:val="none" w:sz="0" w:space="0" w:color="auto"/>
              </w:divBdr>
            </w:div>
            <w:div w:id="844780420">
              <w:marLeft w:val="0"/>
              <w:marRight w:val="0"/>
              <w:marTop w:val="0"/>
              <w:marBottom w:val="0"/>
              <w:divBdr>
                <w:top w:val="none" w:sz="0" w:space="0" w:color="auto"/>
                <w:left w:val="none" w:sz="0" w:space="0" w:color="auto"/>
                <w:bottom w:val="none" w:sz="0" w:space="0" w:color="auto"/>
                <w:right w:val="none" w:sz="0" w:space="0" w:color="auto"/>
              </w:divBdr>
            </w:div>
            <w:div w:id="300159675">
              <w:marLeft w:val="0"/>
              <w:marRight w:val="0"/>
              <w:marTop w:val="0"/>
              <w:marBottom w:val="0"/>
              <w:divBdr>
                <w:top w:val="none" w:sz="0" w:space="0" w:color="auto"/>
                <w:left w:val="none" w:sz="0" w:space="0" w:color="auto"/>
                <w:bottom w:val="none" w:sz="0" w:space="0" w:color="auto"/>
                <w:right w:val="none" w:sz="0" w:space="0" w:color="auto"/>
              </w:divBdr>
            </w:div>
            <w:div w:id="492911132">
              <w:marLeft w:val="0"/>
              <w:marRight w:val="0"/>
              <w:marTop w:val="0"/>
              <w:marBottom w:val="0"/>
              <w:divBdr>
                <w:top w:val="none" w:sz="0" w:space="0" w:color="auto"/>
                <w:left w:val="none" w:sz="0" w:space="0" w:color="auto"/>
                <w:bottom w:val="none" w:sz="0" w:space="0" w:color="auto"/>
                <w:right w:val="none" w:sz="0" w:space="0" w:color="auto"/>
              </w:divBdr>
            </w:div>
            <w:div w:id="1390151246">
              <w:marLeft w:val="0"/>
              <w:marRight w:val="0"/>
              <w:marTop w:val="0"/>
              <w:marBottom w:val="0"/>
              <w:divBdr>
                <w:top w:val="none" w:sz="0" w:space="0" w:color="auto"/>
                <w:left w:val="none" w:sz="0" w:space="0" w:color="auto"/>
                <w:bottom w:val="none" w:sz="0" w:space="0" w:color="auto"/>
                <w:right w:val="none" w:sz="0" w:space="0" w:color="auto"/>
              </w:divBdr>
            </w:div>
            <w:div w:id="1572158579">
              <w:marLeft w:val="0"/>
              <w:marRight w:val="0"/>
              <w:marTop w:val="0"/>
              <w:marBottom w:val="0"/>
              <w:divBdr>
                <w:top w:val="none" w:sz="0" w:space="0" w:color="auto"/>
                <w:left w:val="none" w:sz="0" w:space="0" w:color="auto"/>
                <w:bottom w:val="none" w:sz="0" w:space="0" w:color="auto"/>
                <w:right w:val="none" w:sz="0" w:space="0" w:color="auto"/>
              </w:divBdr>
            </w:div>
            <w:div w:id="563183186">
              <w:marLeft w:val="0"/>
              <w:marRight w:val="0"/>
              <w:marTop w:val="0"/>
              <w:marBottom w:val="0"/>
              <w:divBdr>
                <w:top w:val="none" w:sz="0" w:space="0" w:color="auto"/>
                <w:left w:val="none" w:sz="0" w:space="0" w:color="auto"/>
                <w:bottom w:val="none" w:sz="0" w:space="0" w:color="auto"/>
                <w:right w:val="none" w:sz="0" w:space="0" w:color="auto"/>
              </w:divBdr>
            </w:div>
            <w:div w:id="974869364">
              <w:marLeft w:val="0"/>
              <w:marRight w:val="0"/>
              <w:marTop w:val="0"/>
              <w:marBottom w:val="0"/>
              <w:divBdr>
                <w:top w:val="none" w:sz="0" w:space="0" w:color="auto"/>
                <w:left w:val="none" w:sz="0" w:space="0" w:color="auto"/>
                <w:bottom w:val="none" w:sz="0" w:space="0" w:color="auto"/>
                <w:right w:val="none" w:sz="0" w:space="0" w:color="auto"/>
              </w:divBdr>
            </w:div>
            <w:div w:id="753210412">
              <w:marLeft w:val="0"/>
              <w:marRight w:val="0"/>
              <w:marTop w:val="0"/>
              <w:marBottom w:val="0"/>
              <w:divBdr>
                <w:top w:val="none" w:sz="0" w:space="0" w:color="auto"/>
                <w:left w:val="none" w:sz="0" w:space="0" w:color="auto"/>
                <w:bottom w:val="none" w:sz="0" w:space="0" w:color="auto"/>
                <w:right w:val="none" w:sz="0" w:space="0" w:color="auto"/>
              </w:divBdr>
            </w:div>
            <w:div w:id="1510414313">
              <w:marLeft w:val="0"/>
              <w:marRight w:val="0"/>
              <w:marTop w:val="0"/>
              <w:marBottom w:val="0"/>
              <w:divBdr>
                <w:top w:val="none" w:sz="0" w:space="0" w:color="auto"/>
                <w:left w:val="none" w:sz="0" w:space="0" w:color="auto"/>
                <w:bottom w:val="none" w:sz="0" w:space="0" w:color="auto"/>
                <w:right w:val="none" w:sz="0" w:space="0" w:color="auto"/>
              </w:divBdr>
            </w:div>
            <w:div w:id="1574269804">
              <w:marLeft w:val="0"/>
              <w:marRight w:val="0"/>
              <w:marTop w:val="0"/>
              <w:marBottom w:val="0"/>
              <w:divBdr>
                <w:top w:val="none" w:sz="0" w:space="0" w:color="auto"/>
                <w:left w:val="none" w:sz="0" w:space="0" w:color="auto"/>
                <w:bottom w:val="none" w:sz="0" w:space="0" w:color="auto"/>
                <w:right w:val="none" w:sz="0" w:space="0" w:color="auto"/>
              </w:divBdr>
            </w:div>
            <w:div w:id="787506020">
              <w:marLeft w:val="0"/>
              <w:marRight w:val="0"/>
              <w:marTop w:val="0"/>
              <w:marBottom w:val="0"/>
              <w:divBdr>
                <w:top w:val="none" w:sz="0" w:space="0" w:color="auto"/>
                <w:left w:val="none" w:sz="0" w:space="0" w:color="auto"/>
                <w:bottom w:val="none" w:sz="0" w:space="0" w:color="auto"/>
                <w:right w:val="none" w:sz="0" w:space="0" w:color="auto"/>
              </w:divBdr>
            </w:div>
            <w:div w:id="714736191">
              <w:marLeft w:val="0"/>
              <w:marRight w:val="0"/>
              <w:marTop w:val="0"/>
              <w:marBottom w:val="0"/>
              <w:divBdr>
                <w:top w:val="none" w:sz="0" w:space="0" w:color="auto"/>
                <w:left w:val="none" w:sz="0" w:space="0" w:color="auto"/>
                <w:bottom w:val="none" w:sz="0" w:space="0" w:color="auto"/>
                <w:right w:val="none" w:sz="0" w:space="0" w:color="auto"/>
              </w:divBdr>
            </w:div>
            <w:div w:id="945304934">
              <w:marLeft w:val="0"/>
              <w:marRight w:val="0"/>
              <w:marTop w:val="0"/>
              <w:marBottom w:val="0"/>
              <w:divBdr>
                <w:top w:val="none" w:sz="0" w:space="0" w:color="auto"/>
                <w:left w:val="none" w:sz="0" w:space="0" w:color="auto"/>
                <w:bottom w:val="none" w:sz="0" w:space="0" w:color="auto"/>
                <w:right w:val="none" w:sz="0" w:space="0" w:color="auto"/>
              </w:divBdr>
            </w:div>
            <w:div w:id="702750358">
              <w:marLeft w:val="0"/>
              <w:marRight w:val="0"/>
              <w:marTop w:val="0"/>
              <w:marBottom w:val="0"/>
              <w:divBdr>
                <w:top w:val="none" w:sz="0" w:space="0" w:color="auto"/>
                <w:left w:val="none" w:sz="0" w:space="0" w:color="auto"/>
                <w:bottom w:val="none" w:sz="0" w:space="0" w:color="auto"/>
                <w:right w:val="none" w:sz="0" w:space="0" w:color="auto"/>
              </w:divBdr>
            </w:div>
            <w:div w:id="2118787338">
              <w:marLeft w:val="0"/>
              <w:marRight w:val="0"/>
              <w:marTop w:val="0"/>
              <w:marBottom w:val="0"/>
              <w:divBdr>
                <w:top w:val="none" w:sz="0" w:space="0" w:color="auto"/>
                <w:left w:val="none" w:sz="0" w:space="0" w:color="auto"/>
                <w:bottom w:val="none" w:sz="0" w:space="0" w:color="auto"/>
                <w:right w:val="none" w:sz="0" w:space="0" w:color="auto"/>
              </w:divBdr>
            </w:div>
            <w:div w:id="4020207">
              <w:marLeft w:val="0"/>
              <w:marRight w:val="0"/>
              <w:marTop w:val="0"/>
              <w:marBottom w:val="0"/>
              <w:divBdr>
                <w:top w:val="none" w:sz="0" w:space="0" w:color="auto"/>
                <w:left w:val="none" w:sz="0" w:space="0" w:color="auto"/>
                <w:bottom w:val="none" w:sz="0" w:space="0" w:color="auto"/>
                <w:right w:val="none" w:sz="0" w:space="0" w:color="auto"/>
              </w:divBdr>
            </w:div>
            <w:div w:id="388529030">
              <w:marLeft w:val="0"/>
              <w:marRight w:val="0"/>
              <w:marTop w:val="0"/>
              <w:marBottom w:val="0"/>
              <w:divBdr>
                <w:top w:val="none" w:sz="0" w:space="0" w:color="auto"/>
                <w:left w:val="none" w:sz="0" w:space="0" w:color="auto"/>
                <w:bottom w:val="none" w:sz="0" w:space="0" w:color="auto"/>
                <w:right w:val="none" w:sz="0" w:space="0" w:color="auto"/>
              </w:divBdr>
            </w:div>
            <w:div w:id="2012904739">
              <w:marLeft w:val="0"/>
              <w:marRight w:val="0"/>
              <w:marTop w:val="0"/>
              <w:marBottom w:val="0"/>
              <w:divBdr>
                <w:top w:val="none" w:sz="0" w:space="0" w:color="auto"/>
                <w:left w:val="none" w:sz="0" w:space="0" w:color="auto"/>
                <w:bottom w:val="none" w:sz="0" w:space="0" w:color="auto"/>
                <w:right w:val="none" w:sz="0" w:space="0" w:color="auto"/>
              </w:divBdr>
            </w:div>
            <w:div w:id="1334991559">
              <w:marLeft w:val="0"/>
              <w:marRight w:val="0"/>
              <w:marTop w:val="0"/>
              <w:marBottom w:val="0"/>
              <w:divBdr>
                <w:top w:val="none" w:sz="0" w:space="0" w:color="auto"/>
                <w:left w:val="none" w:sz="0" w:space="0" w:color="auto"/>
                <w:bottom w:val="none" w:sz="0" w:space="0" w:color="auto"/>
                <w:right w:val="none" w:sz="0" w:space="0" w:color="auto"/>
              </w:divBdr>
            </w:div>
            <w:div w:id="419644509">
              <w:marLeft w:val="0"/>
              <w:marRight w:val="0"/>
              <w:marTop w:val="0"/>
              <w:marBottom w:val="0"/>
              <w:divBdr>
                <w:top w:val="none" w:sz="0" w:space="0" w:color="auto"/>
                <w:left w:val="none" w:sz="0" w:space="0" w:color="auto"/>
                <w:bottom w:val="none" w:sz="0" w:space="0" w:color="auto"/>
                <w:right w:val="none" w:sz="0" w:space="0" w:color="auto"/>
              </w:divBdr>
            </w:div>
            <w:div w:id="1106657496">
              <w:marLeft w:val="0"/>
              <w:marRight w:val="0"/>
              <w:marTop w:val="0"/>
              <w:marBottom w:val="0"/>
              <w:divBdr>
                <w:top w:val="none" w:sz="0" w:space="0" w:color="auto"/>
                <w:left w:val="none" w:sz="0" w:space="0" w:color="auto"/>
                <w:bottom w:val="none" w:sz="0" w:space="0" w:color="auto"/>
                <w:right w:val="none" w:sz="0" w:space="0" w:color="auto"/>
              </w:divBdr>
            </w:div>
            <w:div w:id="796264962">
              <w:marLeft w:val="0"/>
              <w:marRight w:val="0"/>
              <w:marTop w:val="0"/>
              <w:marBottom w:val="0"/>
              <w:divBdr>
                <w:top w:val="none" w:sz="0" w:space="0" w:color="auto"/>
                <w:left w:val="none" w:sz="0" w:space="0" w:color="auto"/>
                <w:bottom w:val="none" w:sz="0" w:space="0" w:color="auto"/>
                <w:right w:val="none" w:sz="0" w:space="0" w:color="auto"/>
              </w:divBdr>
            </w:div>
            <w:div w:id="2084376721">
              <w:marLeft w:val="0"/>
              <w:marRight w:val="0"/>
              <w:marTop w:val="0"/>
              <w:marBottom w:val="0"/>
              <w:divBdr>
                <w:top w:val="none" w:sz="0" w:space="0" w:color="auto"/>
                <w:left w:val="none" w:sz="0" w:space="0" w:color="auto"/>
                <w:bottom w:val="none" w:sz="0" w:space="0" w:color="auto"/>
                <w:right w:val="none" w:sz="0" w:space="0" w:color="auto"/>
              </w:divBdr>
            </w:div>
            <w:div w:id="97066593">
              <w:marLeft w:val="0"/>
              <w:marRight w:val="0"/>
              <w:marTop w:val="0"/>
              <w:marBottom w:val="0"/>
              <w:divBdr>
                <w:top w:val="none" w:sz="0" w:space="0" w:color="auto"/>
                <w:left w:val="none" w:sz="0" w:space="0" w:color="auto"/>
                <w:bottom w:val="none" w:sz="0" w:space="0" w:color="auto"/>
                <w:right w:val="none" w:sz="0" w:space="0" w:color="auto"/>
              </w:divBdr>
            </w:div>
            <w:div w:id="306395724">
              <w:marLeft w:val="0"/>
              <w:marRight w:val="0"/>
              <w:marTop w:val="0"/>
              <w:marBottom w:val="0"/>
              <w:divBdr>
                <w:top w:val="none" w:sz="0" w:space="0" w:color="auto"/>
                <w:left w:val="none" w:sz="0" w:space="0" w:color="auto"/>
                <w:bottom w:val="none" w:sz="0" w:space="0" w:color="auto"/>
                <w:right w:val="none" w:sz="0" w:space="0" w:color="auto"/>
              </w:divBdr>
            </w:div>
            <w:div w:id="353966637">
              <w:marLeft w:val="0"/>
              <w:marRight w:val="0"/>
              <w:marTop w:val="0"/>
              <w:marBottom w:val="0"/>
              <w:divBdr>
                <w:top w:val="none" w:sz="0" w:space="0" w:color="auto"/>
                <w:left w:val="none" w:sz="0" w:space="0" w:color="auto"/>
                <w:bottom w:val="none" w:sz="0" w:space="0" w:color="auto"/>
                <w:right w:val="none" w:sz="0" w:space="0" w:color="auto"/>
              </w:divBdr>
            </w:div>
            <w:div w:id="1255630383">
              <w:marLeft w:val="0"/>
              <w:marRight w:val="0"/>
              <w:marTop w:val="0"/>
              <w:marBottom w:val="0"/>
              <w:divBdr>
                <w:top w:val="none" w:sz="0" w:space="0" w:color="auto"/>
                <w:left w:val="none" w:sz="0" w:space="0" w:color="auto"/>
                <w:bottom w:val="none" w:sz="0" w:space="0" w:color="auto"/>
                <w:right w:val="none" w:sz="0" w:space="0" w:color="auto"/>
              </w:divBdr>
            </w:div>
            <w:div w:id="1179807172">
              <w:marLeft w:val="0"/>
              <w:marRight w:val="0"/>
              <w:marTop w:val="0"/>
              <w:marBottom w:val="0"/>
              <w:divBdr>
                <w:top w:val="none" w:sz="0" w:space="0" w:color="auto"/>
                <w:left w:val="none" w:sz="0" w:space="0" w:color="auto"/>
                <w:bottom w:val="none" w:sz="0" w:space="0" w:color="auto"/>
                <w:right w:val="none" w:sz="0" w:space="0" w:color="auto"/>
              </w:divBdr>
            </w:div>
            <w:div w:id="783305862">
              <w:marLeft w:val="0"/>
              <w:marRight w:val="0"/>
              <w:marTop w:val="0"/>
              <w:marBottom w:val="0"/>
              <w:divBdr>
                <w:top w:val="none" w:sz="0" w:space="0" w:color="auto"/>
                <w:left w:val="none" w:sz="0" w:space="0" w:color="auto"/>
                <w:bottom w:val="none" w:sz="0" w:space="0" w:color="auto"/>
                <w:right w:val="none" w:sz="0" w:space="0" w:color="auto"/>
              </w:divBdr>
            </w:div>
            <w:div w:id="1565993044">
              <w:marLeft w:val="0"/>
              <w:marRight w:val="0"/>
              <w:marTop w:val="0"/>
              <w:marBottom w:val="0"/>
              <w:divBdr>
                <w:top w:val="none" w:sz="0" w:space="0" w:color="auto"/>
                <w:left w:val="none" w:sz="0" w:space="0" w:color="auto"/>
                <w:bottom w:val="none" w:sz="0" w:space="0" w:color="auto"/>
                <w:right w:val="none" w:sz="0" w:space="0" w:color="auto"/>
              </w:divBdr>
            </w:div>
            <w:div w:id="1005208480">
              <w:marLeft w:val="0"/>
              <w:marRight w:val="0"/>
              <w:marTop w:val="0"/>
              <w:marBottom w:val="0"/>
              <w:divBdr>
                <w:top w:val="none" w:sz="0" w:space="0" w:color="auto"/>
                <w:left w:val="none" w:sz="0" w:space="0" w:color="auto"/>
                <w:bottom w:val="none" w:sz="0" w:space="0" w:color="auto"/>
                <w:right w:val="none" w:sz="0" w:space="0" w:color="auto"/>
              </w:divBdr>
            </w:div>
            <w:div w:id="1872456544">
              <w:marLeft w:val="0"/>
              <w:marRight w:val="0"/>
              <w:marTop w:val="0"/>
              <w:marBottom w:val="0"/>
              <w:divBdr>
                <w:top w:val="none" w:sz="0" w:space="0" w:color="auto"/>
                <w:left w:val="none" w:sz="0" w:space="0" w:color="auto"/>
                <w:bottom w:val="none" w:sz="0" w:space="0" w:color="auto"/>
                <w:right w:val="none" w:sz="0" w:space="0" w:color="auto"/>
              </w:divBdr>
            </w:div>
            <w:div w:id="1912227036">
              <w:marLeft w:val="0"/>
              <w:marRight w:val="0"/>
              <w:marTop w:val="0"/>
              <w:marBottom w:val="0"/>
              <w:divBdr>
                <w:top w:val="none" w:sz="0" w:space="0" w:color="auto"/>
                <w:left w:val="none" w:sz="0" w:space="0" w:color="auto"/>
                <w:bottom w:val="none" w:sz="0" w:space="0" w:color="auto"/>
                <w:right w:val="none" w:sz="0" w:space="0" w:color="auto"/>
              </w:divBdr>
            </w:div>
            <w:div w:id="1522277535">
              <w:marLeft w:val="0"/>
              <w:marRight w:val="0"/>
              <w:marTop w:val="0"/>
              <w:marBottom w:val="0"/>
              <w:divBdr>
                <w:top w:val="none" w:sz="0" w:space="0" w:color="auto"/>
                <w:left w:val="none" w:sz="0" w:space="0" w:color="auto"/>
                <w:bottom w:val="none" w:sz="0" w:space="0" w:color="auto"/>
                <w:right w:val="none" w:sz="0" w:space="0" w:color="auto"/>
              </w:divBdr>
            </w:div>
            <w:div w:id="588545176">
              <w:marLeft w:val="0"/>
              <w:marRight w:val="0"/>
              <w:marTop w:val="0"/>
              <w:marBottom w:val="0"/>
              <w:divBdr>
                <w:top w:val="none" w:sz="0" w:space="0" w:color="auto"/>
                <w:left w:val="none" w:sz="0" w:space="0" w:color="auto"/>
                <w:bottom w:val="none" w:sz="0" w:space="0" w:color="auto"/>
                <w:right w:val="none" w:sz="0" w:space="0" w:color="auto"/>
              </w:divBdr>
            </w:div>
            <w:div w:id="1984889482">
              <w:marLeft w:val="0"/>
              <w:marRight w:val="0"/>
              <w:marTop w:val="0"/>
              <w:marBottom w:val="0"/>
              <w:divBdr>
                <w:top w:val="none" w:sz="0" w:space="0" w:color="auto"/>
                <w:left w:val="none" w:sz="0" w:space="0" w:color="auto"/>
                <w:bottom w:val="none" w:sz="0" w:space="0" w:color="auto"/>
                <w:right w:val="none" w:sz="0" w:space="0" w:color="auto"/>
              </w:divBdr>
            </w:div>
            <w:div w:id="2026905443">
              <w:marLeft w:val="0"/>
              <w:marRight w:val="0"/>
              <w:marTop w:val="0"/>
              <w:marBottom w:val="0"/>
              <w:divBdr>
                <w:top w:val="none" w:sz="0" w:space="0" w:color="auto"/>
                <w:left w:val="none" w:sz="0" w:space="0" w:color="auto"/>
                <w:bottom w:val="none" w:sz="0" w:space="0" w:color="auto"/>
                <w:right w:val="none" w:sz="0" w:space="0" w:color="auto"/>
              </w:divBdr>
            </w:div>
            <w:div w:id="690033450">
              <w:marLeft w:val="0"/>
              <w:marRight w:val="0"/>
              <w:marTop w:val="0"/>
              <w:marBottom w:val="0"/>
              <w:divBdr>
                <w:top w:val="none" w:sz="0" w:space="0" w:color="auto"/>
                <w:left w:val="none" w:sz="0" w:space="0" w:color="auto"/>
                <w:bottom w:val="none" w:sz="0" w:space="0" w:color="auto"/>
                <w:right w:val="none" w:sz="0" w:space="0" w:color="auto"/>
              </w:divBdr>
            </w:div>
            <w:div w:id="796026278">
              <w:marLeft w:val="0"/>
              <w:marRight w:val="0"/>
              <w:marTop w:val="0"/>
              <w:marBottom w:val="0"/>
              <w:divBdr>
                <w:top w:val="none" w:sz="0" w:space="0" w:color="auto"/>
                <w:left w:val="none" w:sz="0" w:space="0" w:color="auto"/>
                <w:bottom w:val="none" w:sz="0" w:space="0" w:color="auto"/>
                <w:right w:val="none" w:sz="0" w:space="0" w:color="auto"/>
              </w:divBdr>
            </w:div>
            <w:div w:id="621306061">
              <w:marLeft w:val="0"/>
              <w:marRight w:val="0"/>
              <w:marTop w:val="0"/>
              <w:marBottom w:val="0"/>
              <w:divBdr>
                <w:top w:val="none" w:sz="0" w:space="0" w:color="auto"/>
                <w:left w:val="none" w:sz="0" w:space="0" w:color="auto"/>
                <w:bottom w:val="none" w:sz="0" w:space="0" w:color="auto"/>
                <w:right w:val="none" w:sz="0" w:space="0" w:color="auto"/>
              </w:divBdr>
            </w:div>
            <w:div w:id="1238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 huelin</dc:creator>
  <cp:keywords/>
  <dc:description/>
  <cp:lastModifiedBy>Kat Anastasiou</cp:lastModifiedBy>
  <cp:revision>3</cp:revision>
  <dcterms:created xsi:type="dcterms:W3CDTF">2018-07-02T14:39:00Z</dcterms:created>
  <dcterms:modified xsi:type="dcterms:W3CDTF">2018-07-02T14:54:00Z</dcterms:modified>
</cp:coreProperties>
</file>